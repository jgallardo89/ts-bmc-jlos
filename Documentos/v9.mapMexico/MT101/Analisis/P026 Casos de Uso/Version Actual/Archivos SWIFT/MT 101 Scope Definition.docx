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 xml:space="preserve">MT 101 </w:t>
      </w:r>
      <w:proofErr w:type="gramStart"/>
      <w:r w:rsidRPr="00393E6F">
        <w:rPr>
          <w:rFonts w:ascii="Arial" w:hAnsi="Arial" w:cs="Arial"/>
          <w:b/>
          <w:bCs/>
          <w:color w:val="003399"/>
          <w:sz w:val="36"/>
          <w:szCs w:val="36"/>
          <w:lang w:val="en-US" w:eastAsia="es-MX"/>
        </w:rPr>
        <w:t>Scope</w:t>
      </w:r>
      <w:proofErr w:type="gramEnd"/>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message is sent by a financial institution on behalf of a non-financial institution account owner, ie, the ordering customer/instructing party, and is subsequently received by the receiving financial institution and processed by the receiving financial institution or the account servicing financial institution.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It is used to move funds from the ordering customer's account(s) serviced at the receiving financial institution or at the account servicing institution, or from an account(s) owned by the ordering customer </w:t>
      </w:r>
      <w:proofErr w:type="gramStart"/>
      <w:r w:rsidRPr="00393E6F">
        <w:rPr>
          <w:rFonts w:ascii="Arial" w:hAnsi="Arial" w:cs="Arial"/>
          <w:color w:val="000000"/>
          <w:sz w:val="24"/>
          <w:szCs w:val="24"/>
          <w:lang w:val="en-US" w:eastAsia="es-MX"/>
        </w:rPr>
        <w:t>which</w:t>
      </w:r>
      <w:proofErr w:type="gramEnd"/>
      <w:r w:rsidRPr="00393E6F">
        <w:rPr>
          <w:rFonts w:ascii="Arial" w:hAnsi="Arial" w:cs="Arial"/>
          <w:color w:val="000000"/>
          <w:sz w:val="24"/>
          <w:szCs w:val="24"/>
          <w:lang w:val="en-US" w:eastAsia="es-MX"/>
        </w:rPr>
        <w:t xml:space="preserve"> the instructing customer has explicit authority to debit, eg, a subsidiary account.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MT 101 can be used to order the movement of funds: </w:t>
      </w:r>
    </w:p>
    <w:p w:rsidR="00393E6F" w:rsidRPr="00393E6F" w:rsidRDefault="00393E6F" w:rsidP="00393E6F">
      <w:pPr>
        <w:numPr>
          <w:ilvl w:val="0"/>
          <w:numId w:val="19"/>
        </w:numPr>
        <w:spacing w:before="100" w:beforeAutospacing="1" w:after="100" w:afterAutospacing="1" w:line="240" w:lineRule="auto"/>
        <w:ind w:left="721"/>
        <w:rPr>
          <w:rFonts w:ascii="Arial" w:hAnsi="Arial" w:cs="Arial"/>
          <w:color w:val="000000"/>
          <w:sz w:val="24"/>
          <w:szCs w:val="24"/>
          <w:lang w:eastAsia="es-MX"/>
        </w:rPr>
      </w:pPr>
      <w:r w:rsidRPr="00393E6F">
        <w:rPr>
          <w:rFonts w:ascii="Arial" w:hAnsi="Arial" w:cs="Arial"/>
          <w:color w:val="000000"/>
          <w:sz w:val="24"/>
          <w:szCs w:val="24"/>
          <w:lang w:eastAsia="es-MX"/>
        </w:rPr>
        <w:t xml:space="preserve">between ordering customer accounts, or </w:t>
      </w:r>
    </w:p>
    <w:p w:rsidR="00393E6F" w:rsidRPr="00393E6F" w:rsidRDefault="00393E6F" w:rsidP="00393E6F">
      <w:pPr>
        <w:numPr>
          <w:ilvl w:val="0"/>
          <w:numId w:val="19"/>
        </w:numPr>
        <w:spacing w:before="100" w:beforeAutospacing="1" w:after="100" w:afterAutospacing="1" w:line="240" w:lineRule="auto"/>
        <w:ind w:left="721"/>
        <w:rPr>
          <w:rFonts w:ascii="Arial" w:hAnsi="Arial" w:cs="Arial"/>
          <w:color w:val="000000"/>
          <w:sz w:val="24"/>
          <w:szCs w:val="24"/>
          <w:lang w:val="en-US" w:eastAsia="es-MX"/>
        </w:rPr>
      </w:pPr>
      <w:proofErr w:type="gramStart"/>
      <w:r w:rsidRPr="00393E6F">
        <w:rPr>
          <w:rFonts w:ascii="Arial" w:hAnsi="Arial" w:cs="Arial"/>
          <w:color w:val="000000"/>
          <w:sz w:val="24"/>
          <w:szCs w:val="24"/>
          <w:lang w:val="en-US" w:eastAsia="es-MX"/>
        </w:rPr>
        <w:t>in</w:t>
      </w:r>
      <w:proofErr w:type="gramEnd"/>
      <w:r w:rsidRPr="00393E6F">
        <w:rPr>
          <w:rFonts w:ascii="Arial" w:hAnsi="Arial" w:cs="Arial"/>
          <w:color w:val="000000"/>
          <w:sz w:val="24"/>
          <w:szCs w:val="24"/>
          <w:lang w:val="en-US" w:eastAsia="es-MX"/>
        </w:rPr>
        <w:t xml:space="preserve"> favour of a third party, either domestically or internationally. </w:t>
      </w: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Format Specifications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MT 101 consists of two sequences: </w:t>
      </w:r>
    </w:p>
    <w:p w:rsidR="00393E6F" w:rsidRPr="00393E6F" w:rsidRDefault="00393E6F" w:rsidP="00393E6F">
      <w:pPr>
        <w:numPr>
          <w:ilvl w:val="0"/>
          <w:numId w:val="20"/>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Sequence </w:t>
      </w:r>
      <w:proofErr w:type="gramStart"/>
      <w:r w:rsidRPr="00393E6F">
        <w:rPr>
          <w:rFonts w:ascii="Arial" w:hAnsi="Arial" w:cs="Arial"/>
          <w:color w:val="000000"/>
          <w:sz w:val="24"/>
          <w:szCs w:val="24"/>
          <w:lang w:val="en-US" w:eastAsia="es-MX"/>
        </w:rPr>
        <w:t>A</w:t>
      </w:r>
      <w:proofErr w:type="gramEnd"/>
      <w:r w:rsidRPr="00393E6F">
        <w:rPr>
          <w:rFonts w:ascii="Arial" w:hAnsi="Arial" w:cs="Arial"/>
          <w:color w:val="000000"/>
          <w:sz w:val="24"/>
          <w:szCs w:val="24"/>
          <w:lang w:val="en-US" w:eastAsia="es-MX"/>
        </w:rPr>
        <w:t xml:space="preserve"> General Information is a single occurrence mandatory sequence and contains information to be applied to all individual transactions detailed in sequence B. </w:t>
      </w:r>
    </w:p>
    <w:p w:rsidR="00393E6F" w:rsidRPr="00393E6F" w:rsidRDefault="00393E6F" w:rsidP="00393E6F">
      <w:pPr>
        <w:numPr>
          <w:ilvl w:val="0"/>
          <w:numId w:val="20"/>
        </w:numPr>
        <w:spacing w:before="100" w:beforeAutospacing="1" w:after="100" w:afterAutospacing="1" w:line="240" w:lineRule="auto"/>
        <w:ind w:left="721"/>
        <w:rPr>
          <w:rFonts w:ascii="Arial" w:hAnsi="Arial" w:cs="Arial"/>
          <w:color w:val="000000"/>
          <w:sz w:val="24"/>
          <w:szCs w:val="24"/>
          <w:lang w:eastAsia="es-MX"/>
        </w:rPr>
      </w:pPr>
      <w:r w:rsidRPr="00393E6F">
        <w:rPr>
          <w:rFonts w:ascii="Arial" w:hAnsi="Arial" w:cs="Arial"/>
          <w:color w:val="000000"/>
          <w:sz w:val="24"/>
          <w:szCs w:val="24"/>
          <w:lang w:val="en-US" w:eastAsia="es-MX"/>
        </w:rPr>
        <w:t xml:space="preserve">Sequence B Transaction Details is a repetitive sequence; each occurrence provides details of one individual transaction. </w:t>
      </w:r>
      <w:r w:rsidRPr="00393E6F">
        <w:rPr>
          <w:rFonts w:ascii="Arial" w:hAnsi="Arial" w:cs="Arial"/>
          <w:color w:val="000000"/>
          <w:sz w:val="24"/>
          <w:szCs w:val="24"/>
          <w:lang w:eastAsia="es-MX"/>
        </w:rPr>
        <w:t xml:space="preserve">Fields which appear in both sequences are mutually exclusive.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9"/>
        <w:gridCol w:w="651"/>
        <w:gridCol w:w="4147"/>
        <w:gridCol w:w="2498"/>
        <w:gridCol w:w="612"/>
      </w:tblGrid>
      <w:tr w:rsidR="00393E6F" w:rsidRPr="00393E6F" w:rsidTr="00393E6F">
        <w:trPr>
          <w:tblHeader/>
          <w:tblCellSpacing w:w="15" w:type="dxa"/>
        </w:trPr>
        <w:tc>
          <w:tcPr>
            <w:tcW w:w="0" w:type="auto"/>
            <w:gridSpan w:val="5"/>
            <w:tcBorders>
              <w:top w:val="nil"/>
              <w:left w:val="nil"/>
              <w:bottom w:val="nil"/>
              <w:right w:val="nil"/>
            </w:tcBorders>
            <w:shd w:val="clear" w:color="auto" w:fill="EEEEEE"/>
            <w:vAlign w:val="center"/>
            <w:hideMark/>
          </w:tcPr>
          <w:p w:rsidR="00393E6F" w:rsidRPr="00393E6F" w:rsidRDefault="00393E6F" w:rsidP="00393E6F">
            <w:pPr>
              <w:spacing w:after="0" w:line="240" w:lineRule="auto"/>
              <w:rPr>
                <w:rFonts w:ascii="Arial" w:hAnsi="Arial" w:cs="Arial"/>
                <w:color w:val="000000"/>
                <w:sz w:val="24"/>
                <w:szCs w:val="24"/>
                <w:lang w:eastAsia="es-MX"/>
              </w:rPr>
            </w:pPr>
            <w:r w:rsidRPr="00393E6F">
              <w:rPr>
                <w:rFonts w:ascii="Arial" w:hAnsi="Arial" w:cs="Arial"/>
                <w:b/>
                <w:bCs/>
                <w:color w:val="000000"/>
                <w:sz w:val="24"/>
                <w:szCs w:val="24"/>
                <w:lang w:eastAsia="es-MX"/>
              </w:rPr>
              <w:t>MT 101 Request for Transfer</w:t>
            </w:r>
          </w:p>
        </w:tc>
      </w:tr>
      <w:tr w:rsidR="00393E6F" w:rsidRPr="00393E6F" w:rsidTr="00393E6F">
        <w:trPr>
          <w:tblHeade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62" name="Imagen 1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Status</w:t>
            </w:r>
          </w:p>
        </w:tc>
        <w:tc>
          <w:tcPr>
            <w:tcW w:w="3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61" name="Imagen 1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Tag</w:t>
            </w:r>
          </w:p>
        </w:tc>
        <w:tc>
          <w:tcPr>
            <w:tcW w:w="24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60" name="Imagen 1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Field Name</w:t>
            </w:r>
          </w:p>
        </w:tc>
        <w:tc>
          <w:tcPr>
            <w:tcW w:w="14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9" name="Imagen 1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Content/Options</w:t>
            </w:r>
          </w:p>
        </w:tc>
        <w:tc>
          <w:tcPr>
            <w:tcW w:w="3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i/>
                <w:iCs/>
                <w:noProof/>
                <w:color w:val="003399"/>
                <w:sz w:val="24"/>
                <w:szCs w:val="24"/>
                <w:lang w:eastAsia="es-MX"/>
              </w:rPr>
              <w:drawing>
                <wp:inline distT="0" distB="0" distL="0" distR="0">
                  <wp:extent cx="95250" cy="95250"/>
                  <wp:effectExtent l="0" t="0" r="0" b="0"/>
                  <wp:docPr id="158" name="Imagen 1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i/>
                <w:iCs/>
                <w:color w:val="003399"/>
                <w:sz w:val="24"/>
                <w:szCs w:val="24"/>
                <w:lang w:eastAsia="es-MX"/>
              </w:rPr>
              <w:t>No.</w:t>
            </w:r>
          </w:p>
        </w:tc>
      </w:tr>
      <w:tr w:rsidR="00393E6F" w:rsidRPr="00393E6F" w:rsidTr="00393E6F">
        <w:trPr>
          <w:tblCellSpacing w:w="15" w:type="dxa"/>
        </w:trPr>
        <w:tc>
          <w:tcPr>
            <w:tcW w:w="5000" w:type="pct"/>
            <w:gridSpan w:val="5"/>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b/>
                <w:bCs/>
                <w:noProof/>
                <w:color w:val="000000"/>
                <w:sz w:val="24"/>
                <w:szCs w:val="24"/>
                <w:lang w:eastAsia="es-MX"/>
              </w:rPr>
              <w:drawing>
                <wp:inline distT="0" distB="0" distL="0" distR="0">
                  <wp:extent cx="95250" cy="95250"/>
                  <wp:effectExtent l="0" t="0" r="0" b="0"/>
                  <wp:docPr id="157" name="Imagen 1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00"/>
                <w:sz w:val="24"/>
                <w:szCs w:val="24"/>
                <w:lang w:val="en-US" w:eastAsia="es-MX"/>
              </w:rPr>
              <w:t>Mandatory Sequence A General Information</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 name="Imagen 1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5" name="Imagen 1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20</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4" name="Imagen 1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Sender's Reference</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3" name="Imagen 1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16x</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52" name="Imagen 152" descr="See specific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specific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151" name="Imagen 1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0" name="Imagen 1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9" name="Imagen 1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21R</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8" name="Imagen 1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Customer Specified Reference</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7" name="Imagen 1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16x</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46" name="Imagen 146" descr="See specific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e specification">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145" name="Imagen 1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2</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4" name="Imagen 1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3" name="Imagen 1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28D</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2" name="Imagen 1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Message Index/Total</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1" name="Imagen 1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5n/5n</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40" name="Imagen 140" descr="See specific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e specification">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139" name="Imagen 1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3</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38" name="Imagen 1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37" name="Imagen 1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50a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36" name="Imagen 1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Instructing Party</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35" name="Imagen 1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 or L</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34" name="Imagen 134" descr="See specifi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e specification">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133" name="Imagen 1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4</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32" name="Imagen 1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31" name="Imagen 1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lastRenderedPageBreak/>
              <w:t>50a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lastRenderedPageBreak/>
              <w:drawing>
                <wp:inline distT="0" distB="0" distL="0" distR="0">
                  <wp:extent cx="95250" cy="95250"/>
                  <wp:effectExtent l="0" t="0" r="0" b="0"/>
                  <wp:docPr id="130" name="Imagen 1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1450" w:type="pct"/>
            <w:tcBorders>
              <w:top w:val="outset" w:sz="6" w:space="0" w:color="auto"/>
              <w:left w:val="outset" w:sz="6" w:space="0" w:color="auto"/>
              <w:bottom w:val="outset" w:sz="6" w:space="0" w:color="auto"/>
              <w:right w:val="outset" w:sz="6" w:space="0" w:color="auto"/>
            </w:tcBorders>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bookmarkStart w:id="0" w:name="C1"/>
            <w:r>
              <w:rPr>
                <w:rFonts w:ascii="Arial" w:hAnsi="Arial" w:cs="Arial"/>
                <w:noProof/>
                <w:color w:val="0000FF"/>
                <w:sz w:val="24"/>
                <w:szCs w:val="24"/>
                <w:lang w:eastAsia="es-MX"/>
              </w:rPr>
              <w:drawing>
                <wp:inline distT="0" distB="0" distL="0" distR="0">
                  <wp:extent cx="95250" cy="95250"/>
                  <wp:effectExtent l="0" t="0" r="0" b="0"/>
                  <wp:docPr id="129" name="Imagen 1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bookmarkEnd w:id="0"/>
            <w:ins w:id="1" w:author="Unknown">
              <w:r w:rsidRPr="00393E6F">
                <w:rPr>
                  <w:rFonts w:ascii="Arial" w:hAnsi="Arial" w:cs="Arial"/>
                  <w:color w:val="0000FF"/>
                  <w:sz w:val="24"/>
                  <w:szCs w:val="24"/>
                  <w:lang w:eastAsia="es-MX"/>
                </w:rPr>
                <w:t>G, H or F</w:t>
              </w:r>
            </w:ins>
            <w:r w:rsidRPr="00393E6F">
              <w:rPr>
                <w:rFonts w:ascii="Arial" w:hAnsi="Arial" w:cs="Arial"/>
                <w:color w:val="000000"/>
                <w:sz w:val="24"/>
                <w:szCs w:val="24"/>
                <w:lang w:eastAsia="es-MX"/>
              </w:rPr>
              <w:t xml:space="preserve"> </w:t>
            </w:r>
            <w:del w:id="2" w:author="Unknown">
              <w:r w:rsidRPr="00393E6F">
                <w:rPr>
                  <w:rFonts w:ascii="Arial" w:hAnsi="Arial" w:cs="Arial"/>
                  <w:strike/>
                  <w:color w:val="FF0000"/>
                  <w:sz w:val="24"/>
                  <w:szCs w:val="24"/>
                  <w:lang w:eastAsia="es-MX"/>
                </w:rPr>
                <w:delText>G or H</w:delText>
              </w:r>
            </w:del>
            <w:r w:rsidRPr="00393E6F">
              <w:rPr>
                <w:rFonts w:ascii="Arial" w:hAnsi="Arial" w:cs="Arial"/>
                <w:color w:val="000000"/>
                <w:sz w:val="24"/>
                <w:szCs w:val="24"/>
                <w:lang w:eastAsia="es-MX"/>
              </w:rPr>
              <w:t xml:space="preserve"> </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28" name="Imagen 128" descr="See specifi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e specification">
                            <a:hlinkClick r:id="rId1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127" name="Imagen 1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lastRenderedPageBreak/>
              <w:t>5</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lastRenderedPageBreak/>
              <w:drawing>
                <wp:inline distT="0" distB="0" distL="0" distR="0">
                  <wp:extent cx="95250" cy="95250"/>
                  <wp:effectExtent l="0" t="0" r="0" b="0"/>
                  <wp:docPr id="126" name="Imagen 1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25" name="Imagen 1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52a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24" name="Imagen 1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 Servicing Institution</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23" name="Imagen 1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 or C</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22" name="Imagen 122" descr="See specific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e specification">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121" name="Imagen 1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6</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20" name="Imagen 1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19" name="Imagen 1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51A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18" name="Imagen 1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Sending Institution</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17" name="Imagen 1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[/1!a][/34x]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116" name="Imagen 1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15" name="Imagen 115" descr="See specific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e specification">
                            <a:hlinkClick r:id="rId1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114" name="Imagen 1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7</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13" name="Imagen 1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12" name="Imagen 1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30</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11" name="Imagen 1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Requested Execution Date</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10" name="Imagen 1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09" name="Imagen 109" descr="See specific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ee specification">
                            <a:hlinkClick r:id="rId1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108" name="Imagen 1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8</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7" name="Imagen 1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6" name="Imagen 1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25</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5" name="Imagen 1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Authorisation</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4" name="Imagen 1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35x</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03" name="Imagen 103" descr="See specific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e specification">
                            <a:hlinkClick r:id="rId1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102" name="Imagen 1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9</w:t>
            </w:r>
          </w:p>
        </w:tc>
      </w:tr>
      <w:tr w:rsidR="00393E6F" w:rsidRPr="00393E6F" w:rsidTr="00393E6F">
        <w:trPr>
          <w:tblCellSpacing w:w="15" w:type="dxa"/>
        </w:trPr>
        <w:tc>
          <w:tcPr>
            <w:tcW w:w="5000" w:type="pct"/>
            <w:gridSpan w:val="5"/>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b/>
                <w:bCs/>
                <w:noProof/>
                <w:color w:val="000000"/>
                <w:sz w:val="24"/>
                <w:szCs w:val="24"/>
                <w:lang w:eastAsia="es-MX"/>
              </w:rPr>
              <w:drawing>
                <wp:inline distT="0" distB="0" distL="0" distR="0">
                  <wp:extent cx="95250" cy="95250"/>
                  <wp:effectExtent l="0" t="0" r="0" b="0"/>
                  <wp:docPr id="101" name="Imagen 1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00"/>
                <w:sz w:val="24"/>
                <w:szCs w:val="24"/>
                <w:lang w:val="en-US" w:eastAsia="es-MX"/>
              </w:rPr>
              <w:t>-----&gt;Mandatory Repetitive Sequence B Transaction Details</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0" name="Imagen 1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9" name="Imagen 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21</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8" name="Imagen 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 name="Imagen 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16x</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96" name="Imagen 96" descr="See specific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ee specification">
                            <a:hlinkClick r:id="rId1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95" name="Imagen 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10</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4" name="Imagen 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3" name="Imagen 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21F</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2" name="Imagen 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F/X Deal Reference</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1" name="Imagen 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16x</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90" name="Imagen 90" descr="See specific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e specification">
                            <a:hlinkClick r:id="rId1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89" name="Imagen 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11</w:t>
            </w:r>
          </w:p>
        </w:tc>
      </w:tr>
      <w:tr w:rsidR="00393E6F" w:rsidRPr="00393E6F" w:rsidTr="00393E6F">
        <w:trPr>
          <w:tblCellSpacing w:w="15" w:type="dxa"/>
        </w:trPr>
        <w:tc>
          <w:tcPr>
            <w:tcW w:w="5000" w:type="pct"/>
            <w:gridSpan w:val="5"/>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b/>
                <w:bCs/>
                <w:noProof/>
                <w:color w:val="000000"/>
                <w:sz w:val="24"/>
                <w:szCs w:val="24"/>
                <w:lang w:eastAsia="es-MX"/>
              </w:rPr>
              <w:drawing>
                <wp:inline distT="0" distB="0" distL="0" distR="0">
                  <wp:extent cx="95250" cy="95250"/>
                  <wp:effectExtent l="0" t="0" r="0" b="0"/>
                  <wp:docPr id="88" name="Imagen 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00"/>
                <w:sz w:val="24"/>
                <w:szCs w:val="24"/>
                <w:lang w:eastAsia="es-MX"/>
              </w:rPr>
              <w:t>----&gt;</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87" name="Imagen 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86" name="Imagen 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23E</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85" name="Imagen 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Instruction Code</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84" name="Imagen 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4!c[/30x]</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83" name="Imagen 83" descr="See specific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ee specification">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82" name="Imagen 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12</w:t>
            </w:r>
          </w:p>
        </w:tc>
      </w:tr>
      <w:tr w:rsidR="00393E6F" w:rsidRPr="00393E6F" w:rsidTr="00393E6F">
        <w:trPr>
          <w:tblCellSpacing w:w="15" w:type="dxa"/>
        </w:trPr>
        <w:tc>
          <w:tcPr>
            <w:tcW w:w="5000" w:type="pct"/>
            <w:gridSpan w:val="5"/>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b/>
                <w:bCs/>
                <w:noProof/>
                <w:color w:val="000000"/>
                <w:sz w:val="24"/>
                <w:szCs w:val="24"/>
                <w:lang w:eastAsia="es-MX"/>
              </w:rPr>
              <w:drawing>
                <wp:inline distT="0" distB="0" distL="0" distR="0">
                  <wp:extent cx="95250" cy="95250"/>
                  <wp:effectExtent l="0" t="0" r="0" b="0"/>
                  <wp:docPr id="81" name="Imagen 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00"/>
                <w:sz w:val="24"/>
                <w:szCs w:val="24"/>
                <w:lang w:eastAsia="es-MX"/>
              </w:rPr>
              <w:t>----|</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80" name="Imagen 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9" name="Imagen 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32B</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8" name="Imagen 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7" name="Imagen 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3!a15d</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76" name="Imagen 76" descr="See specifica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ee specification">
                            <a:hlinkClick r:id="rId2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75" name="Imagen 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13</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4" name="Imagen 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3" name="Imagen 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50a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2" name="Imagen 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Instructing Party</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1" name="Imagen 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 or L</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70" name="Imagen 70" descr="See specifica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ee specification">
                            <a:hlinkClick r:id="rId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69" name="Imagen 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14</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8" name="Imagen 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7" name="Imagen 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50a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6" name="Imagen 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1450" w:type="pct"/>
            <w:tcBorders>
              <w:top w:val="outset" w:sz="6" w:space="0" w:color="auto"/>
              <w:left w:val="outset" w:sz="6" w:space="0" w:color="auto"/>
              <w:bottom w:val="outset" w:sz="6" w:space="0" w:color="auto"/>
              <w:right w:val="outset" w:sz="6" w:space="0" w:color="auto"/>
            </w:tcBorders>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bookmarkStart w:id="3" w:name="C2"/>
            <w:r>
              <w:rPr>
                <w:rFonts w:ascii="Arial" w:hAnsi="Arial" w:cs="Arial"/>
                <w:noProof/>
                <w:color w:val="0000FF"/>
                <w:sz w:val="24"/>
                <w:szCs w:val="24"/>
                <w:lang w:eastAsia="es-MX"/>
              </w:rPr>
              <w:drawing>
                <wp:inline distT="0" distB="0" distL="0" distR="0">
                  <wp:extent cx="95250" cy="95250"/>
                  <wp:effectExtent l="0" t="0" r="0" b="0"/>
                  <wp:docPr id="65" name="Imagen 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bookmarkEnd w:id="3"/>
            <w:ins w:id="4" w:author="Unknown">
              <w:r w:rsidRPr="00393E6F">
                <w:rPr>
                  <w:rFonts w:ascii="Arial" w:hAnsi="Arial" w:cs="Arial"/>
                  <w:color w:val="0000FF"/>
                  <w:sz w:val="24"/>
                  <w:szCs w:val="24"/>
                  <w:lang w:eastAsia="es-MX"/>
                </w:rPr>
                <w:t>G, H or F</w:t>
              </w:r>
            </w:ins>
            <w:r w:rsidRPr="00393E6F">
              <w:rPr>
                <w:rFonts w:ascii="Arial" w:hAnsi="Arial" w:cs="Arial"/>
                <w:color w:val="000000"/>
                <w:sz w:val="24"/>
                <w:szCs w:val="24"/>
                <w:lang w:eastAsia="es-MX"/>
              </w:rPr>
              <w:t xml:space="preserve"> </w:t>
            </w:r>
            <w:del w:id="5" w:author="Unknown">
              <w:r w:rsidRPr="00393E6F">
                <w:rPr>
                  <w:rFonts w:ascii="Arial" w:hAnsi="Arial" w:cs="Arial"/>
                  <w:strike/>
                  <w:color w:val="FF0000"/>
                  <w:sz w:val="24"/>
                  <w:szCs w:val="24"/>
                  <w:lang w:eastAsia="es-MX"/>
                </w:rPr>
                <w:delText>G or H</w:delText>
              </w:r>
            </w:del>
            <w:r w:rsidRPr="00393E6F">
              <w:rPr>
                <w:rFonts w:ascii="Arial" w:hAnsi="Arial" w:cs="Arial"/>
                <w:color w:val="000000"/>
                <w:sz w:val="24"/>
                <w:szCs w:val="24"/>
                <w:lang w:eastAsia="es-MX"/>
              </w:rPr>
              <w:t xml:space="preserve"> </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64" name="Imagen 64" descr="See specifica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ee specification">
                            <a:hlinkClick r:id="rId2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63" name="Imagen 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15</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2" name="Imagen 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1" name="Imagen 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52a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0" name="Imagen 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 Servicing Institution</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 name="Imagen 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 or C</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58" name="Imagen 58" descr="See specifica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ee specification">
                            <a:hlinkClick r:id="rId2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57" name="Imagen 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16</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6" name="Imagen 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 name="Imagen 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56a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 name="Imagen 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Intermediary</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 name="Imagen 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 C or D</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52" name="Imagen 52" descr="See specifica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ee specification">
                            <a:hlinkClick r:id="rId2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51" name="Imagen 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17</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0" name="Imagen 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9" name="Imagen 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57a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8" name="Imagen 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 With Institution</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7" name="Imagen 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 C or D</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46" name="Imagen 46" descr="See specifica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ee specification">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45" name="Imagen 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18</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4" name="Imagen 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3" name="Imagen 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59a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2" name="Imagen 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1" name="Imagen 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 or no letter option</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40" name="Imagen 40" descr="See specifica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ee specification">
                            <a:hlinkClick r:id="rId2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39" name="Imagen 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19</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8" name="Imagen 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7" name="Imagen 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70</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6" name="Imagen 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Remittance Information</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5" name="Imagen 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4*35x</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34" name="Imagen 34" descr="See specificat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ee specification">
                            <a:hlinkClick r:id="rId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33" name="Imagen 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20</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2" name="Imagen 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1" name="Imagen 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77B</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0" name="Imagen 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Regulatory Reporting</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9" name="Imagen 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3*35x</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28" name="Imagen 28" descr="See specificati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ee specification">
                            <a:hlinkClick r:id="rId2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27" name="Imagen 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21</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6" name="Imagen 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5" name="Imagen 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33B</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4" name="Imagen 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Currency/Original Ordered Amount</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3" name="Imagen 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3!a15d</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22" name="Imagen 22" descr="See specifica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ee specification">
                            <a:hlinkClick r:id="rId2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21" name="Imagen 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22</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0" name="Imagen 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9" name="Imagen 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71A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8" name="Imagen 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7" name="Imagen 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3!a</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6" name="Imagen 16" descr="See specificat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ee specification">
                            <a:hlinkClick r:id="rId3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15" name="Imagen 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23</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 name="Imagen 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3" name="Imagen 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25A</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2" name="Imagen 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Charges Account</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1" name="Imagen 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10" name="Imagen 10" descr="See specificati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See specification">
                            <a:hlinkClick r:id="rId3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9" name="Imagen 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24</w:t>
            </w:r>
          </w:p>
        </w:tc>
      </w:tr>
      <w:tr w:rsidR="00393E6F" w:rsidRPr="00393E6F" w:rsidTr="00393E6F">
        <w:trPr>
          <w:tblCellSpacing w:w="15" w:type="dxa"/>
        </w:trPr>
        <w:tc>
          <w:tcPr>
            <w:tcW w:w="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8" name="Imagen 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w:t>
            </w:r>
          </w:p>
        </w:tc>
        <w:tc>
          <w:tcPr>
            <w:tcW w:w="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 name="Imagen 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36</w:t>
            </w:r>
          </w:p>
        </w:tc>
        <w:tc>
          <w:tcPr>
            <w:tcW w:w="2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 name="Imagen 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Exchange Rate</w:t>
            </w:r>
          </w:p>
        </w:tc>
        <w:tc>
          <w:tcPr>
            <w:tcW w:w="14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 name="Imagen 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12d</w:t>
            </w:r>
          </w:p>
        </w:tc>
        <w:tc>
          <w:tcPr>
            <w:tcW w:w="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333366"/>
                <w:sz w:val="24"/>
                <w:szCs w:val="24"/>
                <w:lang w:eastAsia="es-MX"/>
              </w:rPr>
              <w:drawing>
                <wp:inline distT="0" distB="0" distL="0" distR="0">
                  <wp:extent cx="133350" cy="133350"/>
                  <wp:effectExtent l="0" t="0" r="0" b="0"/>
                  <wp:docPr id="4" name="Imagen 4" descr="See specificati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ee specification">
                            <a:hlinkClick r:id="rId3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Arial" w:hAnsi="Arial" w:cs="Arial"/>
                <w:noProof/>
                <w:color w:val="000000"/>
                <w:sz w:val="24"/>
                <w:szCs w:val="24"/>
                <w:lang w:eastAsia="es-MX"/>
              </w:rPr>
              <w:drawing>
                <wp:inline distT="0" distB="0" distL="0" distR="0">
                  <wp:extent cx="95250" cy="95250"/>
                  <wp:effectExtent l="0" t="0" r="0" b="0"/>
                  <wp:docPr id="3" name="Imagen 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25</w:t>
            </w:r>
          </w:p>
        </w:tc>
      </w:tr>
      <w:tr w:rsidR="00393E6F" w:rsidRPr="00393E6F" w:rsidTr="00393E6F">
        <w:trPr>
          <w:tblCellSpacing w:w="15" w:type="dxa"/>
        </w:trPr>
        <w:tc>
          <w:tcPr>
            <w:tcW w:w="5000" w:type="pct"/>
            <w:gridSpan w:val="5"/>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b/>
                <w:bCs/>
                <w:noProof/>
                <w:color w:val="000000"/>
                <w:sz w:val="24"/>
                <w:szCs w:val="24"/>
                <w:lang w:eastAsia="es-MX"/>
              </w:rPr>
              <w:drawing>
                <wp:inline distT="0" distB="0" distL="0" distR="0">
                  <wp:extent cx="95250" cy="95250"/>
                  <wp:effectExtent l="0" t="0" r="0" b="0"/>
                  <wp:docPr id="2" name="Imagen 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00"/>
                <w:sz w:val="24"/>
                <w:szCs w:val="24"/>
                <w:lang w:eastAsia="es-MX"/>
              </w:rPr>
              <w:t>-----|</w:t>
            </w:r>
          </w:p>
        </w:tc>
      </w:tr>
      <w:tr w:rsidR="00393E6F" w:rsidRPr="00393E6F" w:rsidTr="00393E6F">
        <w:trPr>
          <w:tblCellSpacing w:w="15" w:type="dxa"/>
        </w:trPr>
        <w:tc>
          <w:tcPr>
            <w:tcW w:w="5000" w:type="pct"/>
            <w:gridSpan w:val="5"/>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 name="Imagen 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 = Mandatory O = Optional</w:t>
            </w:r>
          </w:p>
        </w:tc>
      </w:tr>
    </w:tbl>
    <w:p w:rsidR="00CA29EE" w:rsidRDefault="00CA29EE">
      <w:pPr>
        <w:rPr>
          <w:lang w:val="en-US"/>
        </w:rPr>
      </w:pPr>
    </w:p>
    <w:p w:rsidR="00393E6F" w:rsidRDefault="00393E6F">
      <w:pPr>
        <w:rPr>
          <w:lang w:val="en-US"/>
        </w:rPr>
      </w:pPr>
    </w:p>
    <w:p w:rsidR="00393E6F" w:rsidRPr="00393E6F" w:rsidRDefault="00393E6F" w:rsidP="00393E6F">
      <w:pPr>
        <w:spacing w:before="100" w:beforeAutospacing="1" w:after="100" w:afterAutospacing="1" w:line="240" w:lineRule="auto"/>
        <w:ind w:left="721"/>
        <w:rPr>
          <w:rFonts w:ascii="Arial" w:hAnsi="Arial" w:cs="Arial"/>
          <w:color w:val="000000"/>
          <w:sz w:val="24"/>
          <w:szCs w:val="24"/>
          <w:lang w:val="en-US" w:eastAsia="es-MX"/>
        </w:rPr>
      </w:pPr>
      <w:proofErr w:type="gramStart"/>
      <w:r w:rsidRPr="00393E6F">
        <w:rPr>
          <w:rFonts w:ascii="Arial" w:hAnsi="Arial" w:cs="Arial"/>
          <w:color w:val="000000"/>
          <w:sz w:val="24"/>
          <w:szCs w:val="24"/>
          <w:lang w:val="en-US" w:eastAsia="es-MX"/>
        </w:rPr>
        <w:t>an</w:t>
      </w:r>
      <w:proofErr w:type="gramEnd"/>
      <w:r w:rsidRPr="00393E6F">
        <w:rPr>
          <w:rFonts w:ascii="Arial" w:hAnsi="Arial" w:cs="Arial"/>
          <w:color w:val="000000"/>
          <w:sz w:val="24"/>
          <w:szCs w:val="24"/>
          <w:lang w:val="en-US" w:eastAsia="es-MX"/>
        </w:rPr>
        <w:t xml:space="preserve"> exchange rate is given in field 36, the corresponding forex deal must be referenced in field 21F (Error code(s): D54). </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085"/>
        <w:gridCol w:w="4085"/>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3399"/>
                <w:sz w:val="24"/>
                <w:szCs w:val="24"/>
                <w:lang w:eastAsia="es-MX"/>
              </w:rPr>
              <w:drawing>
                <wp:inline distT="0" distB="0" distL="0" distR="0">
                  <wp:extent cx="95250" cy="95250"/>
                  <wp:effectExtent l="0" t="0" r="0" b="0"/>
                  <wp:docPr id="265" name="Imagen 2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Sequence B</w:t>
            </w:r>
            <w:r w:rsidRPr="00393E6F">
              <w:rPr>
                <w:rFonts w:ascii="Arial" w:hAnsi="Arial" w:cs="Arial"/>
                <w:b/>
                <w:bCs/>
                <w:color w:val="003399"/>
                <w:sz w:val="24"/>
                <w:szCs w:val="24"/>
                <w:lang w:val="en-US" w:eastAsia="es-MX"/>
              </w:rPr>
              <w:br/>
            </w:r>
            <w:r>
              <w:rPr>
                <w:rFonts w:ascii="Arial" w:hAnsi="Arial" w:cs="Arial"/>
                <w:b/>
                <w:bCs/>
                <w:noProof/>
                <w:color w:val="003399"/>
                <w:sz w:val="24"/>
                <w:szCs w:val="24"/>
                <w:lang w:eastAsia="es-MX"/>
              </w:rPr>
              <w:drawing>
                <wp:inline distT="0" distB="0" distL="0" distR="0">
                  <wp:extent cx="95250" cy="95250"/>
                  <wp:effectExtent l="0" t="0" r="0" b="0"/>
                  <wp:docPr id="264" name="Imagen 2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if field 36 is...</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3399"/>
                <w:sz w:val="24"/>
                <w:szCs w:val="24"/>
                <w:lang w:eastAsia="es-MX"/>
              </w:rPr>
              <w:drawing>
                <wp:inline distT="0" distB="0" distL="0" distR="0">
                  <wp:extent cx="95250" cy="95250"/>
                  <wp:effectExtent l="0" t="0" r="0" b="0"/>
                  <wp:docPr id="263" name="Imagen 2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Sequence B</w:t>
            </w:r>
            <w:r w:rsidRPr="00393E6F">
              <w:rPr>
                <w:rFonts w:ascii="Arial" w:hAnsi="Arial" w:cs="Arial"/>
                <w:b/>
                <w:bCs/>
                <w:color w:val="003399"/>
                <w:sz w:val="24"/>
                <w:szCs w:val="24"/>
                <w:lang w:val="en-US" w:eastAsia="es-MX"/>
              </w:rPr>
              <w:br/>
            </w:r>
            <w:r>
              <w:rPr>
                <w:rFonts w:ascii="Arial" w:hAnsi="Arial" w:cs="Arial"/>
                <w:b/>
                <w:bCs/>
                <w:noProof/>
                <w:color w:val="003399"/>
                <w:sz w:val="24"/>
                <w:szCs w:val="24"/>
                <w:lang w:eastAsia="es-MX"/>
              </w:rPr>
              <w:drawing>
                <wp:inline distT="0" distB="0" distL="0" distR="0">
                  <wp:extent cx="95250" cy="95250"/>
                  <wp:effectExtent l="0" t="0" r="0" b="0"/>
                  <wp:docPr id="262" name="Imagen 2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then field 21F is...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61" name="Imagen 2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60" name="Imagen 2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Mandatory</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59" name="Imagen 2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Not 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58" name="Imagen 2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Optional</w:t>
            </w:r>
          </w:p>
        </w:tc>
      </w:tr>
    </w:tbl>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b/>
          <w:bCs/>
          <w:noProof/>
          <w:color w:val="0000FF"/>
          <w:sz w:val="24"/>
          <w:szCs w:val="24"/>
          <w:lang w:eastAsia="es-MX"/>
        </w:rPr>
        <w:drawing>
          <wp:inline distT="0" distB="0" distL="0" distR="0">
            <wp:extent cx="95250" cy="95250"/>
            <wp:effectExtent l="0" t="0" r="0" b="0"/>
            <wp:docPr id="257" name="Imagen 2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6" w:author="Unknown">
        <w:r w:rsidRPr="00393E6F">
          <w:rPr>
            <w:rFonts w:ascii="Arial" w:hAnsi="Arial" w:cs="Arial"/>
            <w:b/>
            <w:bCs/>
            <w:color w:val="0000FF"/>
            <w:sz w:val="24"/>
            <w:szCs w:val="24"/>
            <w:lang w:eastAsia="es-MX"/>
          </w:rPr>
          <w:t xml:space="preserve">C2 </w:t>
        </w:r>
      </w:ins>
    </w:p>
    <w:p w:rsidR="00393E6F" w:rsidRPr="00393E6F" w:rsidRDefault="00393E6F" w:rsidP="00393E6F">
      <w:pPr>
        <w:spacing w:before="100" w:beforeAutospacing="1" w:after="100" w:afterAutospacing="1" w:line="240" w:lineRule="auto"/>
        <w:ind w:left="721"/>
        <w:rPr>
          <w:ins w:id="7" w:author="Unknown"/>
          <w:rFonts w:ascii="Arial" w:hAnsi="Arial" w:cs="Arial"/>
          <w:color w:val="000000"/>
          <w:sz w:val="24"/>
          <w:szCs w:val="24"/>
          <w:lang w:val="en-US" w:eastAsia="es-MX"/>
        </w:rPr>
      </w:pPr>
      <w:ins w:id="8" w:author="Unknown">
        <w:r w:rsidRPr="00393E6F">
          <w:rPr>
            <w:rFonts w:ascii="Arial" w:hAnsi="Arial" w:cs="Arial"/>
            <w:color w:val="0000FF"/>
            <w:sz w:val="24"/>
            <w:szCs w:val="24"/>
            <w:lang w:val="en-US" w:eastAsia="es-MX"/>
          </w:rPr>
          <w:t>In each occurrence of sequence B, if field 33B is present and 'amount' in field 32B is not equal to zero, then field 36 must be present, otherwise field 36 is not allowed (Error code(s): D60).</w:t>
        </w:r>
        <w:r w:rsidRPr="00393E6F">
          <w:rPr>
            <w:rFonts w:ascii="Arial" w:hAnsi="Arial" w:cs="Arial"/>
            <w:color w:val="000000"/>
            <w:sz w:val="24"/>
            <w:szCs w:val="24"/>
            <w:lang w:val="en-US" w:eastAsia="es-MX"/>
          </w:rPr>
          <w:t xml:space="preserve"> </w:t>
        </w:r>
      </w:ins>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45"/>
        <w:gridCol w:w="2687"/>
        <w:gridCol w:w="2138"/>
      </w:tblGrid>
      <w:tr w:rsidR="00393E6F" w:rsidRPr="00393E6F" w:rsidTr="00393E6F">
        <w:trPr>
          <w:tblHeader/>
          <w:tblCellSpacing w:w="15"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00FF"/>
                <w:sz w:val="24"/>
                <w:szCs w:val="24"/>
                <w:lang w:eastAsia="es-MX"/>
              </w:rPr>
              <w:drawing>
                <wp:inline distT="0" distB="0" distL="0" distR="0">
                  <wp:extent cx="95250" cy="95250"/>
                  <wp:effectExtent l="0" t="0" r="0" b="0"/>
                  <wp:docPr id="256" name="Imagen 2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FF"/>
                <w:sz w:val="24"/>
                <w:szCs w:val="24"/>
                <w:lang w:val="en-US" w:eastAsia="es-MX"/>
              </w:rPr>
              <w:t>Within the same occurrence of sequence B</w:t>
            </w:r>
          </w:p>
        </w:tc>
      </w:tr>
      <w:tr w:rsidR="00393E6F" w:rsidRPr="00393E6F" w:rsidTr="00393E6F">
        <w:trPr>
          <w:tblHeader/>
          <w:tblCellSpacing w:w="15" w:type="dxa"/>
        </w:trPr>
        <w:tc>
          <w:tcPr>
            <w:tcW w:w="20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00FF"/>
                <w:sz w:val="24"/>
                <w:szCs w:val="24"/>
                <w:lang w:eastAsia="es-MX"/>
              </w:rPr>
              <w:drawing>
                <wp:inline distT="0" distB="0" distL="0" distR="0">
                  <wp:extent cx="95250" cy="95250"/>
                  <wp:effectExtent l="0" t="0" r="0" b="0"/>
                  <wp:docPr id="255" name="Imagen 2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FF"/>
                <w:sz w:val="24"/>
                <w:szCs w:val="24"/>
                <w:lang w:eastAsia="es-MX"/>
              </w:rPr>
              <w:t>If field 33B is...</w:t>
            </w:r>
          </w:p>
        </w:tc>
        <w:tc>
          <w:tcPr>
            <w:tcW w:w="16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00FF"/>
                <w:sz w:val="24"/>
                <w:szCs w:val="24"/>
                <w:lang w:eastAsia="es-MX"/>
              </w:rPr>
              <w:drawing>
                <wp:inline distT="0" distB="0" distL="0" distR="0">
                  <wp:extent cx="95250" cy="95250"/>
                  <wp:effectExtent l="0" t="0" r="0" b="0"/>
                  <wp:docPr id="254" name="Imagen 2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FF"/>
                <w:sz w:val="24"/>
                <w:szCs w:val="24"/>
                <w:lang w:val="en-US" w:eastAsia="es-MX"/>
              </w:rPr>
              <w:t>And amount in field 32B...</w:t>
            </w:r>
          </w:p>
        </w:tc>
        <w:tc>
          <w:tcPr>
            <w:tcW w:w="13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00FF"/>
                <w:sz w:val="24"/>
                <w:szCs w:val="24"/>
                <w:lang w:eastAsia="es-MX"/>
              </w:rPr>
              <w:drawing>
                <wp:inline distT="0" distB="0" distL="0" distR="0">
                  <wp:extent cx="95250" cy="95250"/>
                  <wp:effectExtent l="0" t="0" r="0" b="0"/>
                  <wp:docPr id="253" name="Imagen 2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FF"/>
                <w:sz w:val="24"/>
                <w:szCs w:val="24"/>
                <w:lang w:eastAsia="es-MX"/>
              </w:rPr>
              <w:t>Then field 36 is...</w:t>
            </w:r>
          </w:p>
        </w:tc>
      </w:tr>
      <w:tr w:rsidR="00393E6F" w:rsidRPr="00393E6F" w:rsidTr="00393E6F">
        <w:trPr>
          <w:tblCellSpacing w:w="15" w:type="dxa"/>
        </w:trPr>
        <w:tc>
          <w:tcPr>
            <w:tcW w:w="20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52" name="Imagen 2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Present</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51" name="Imagen 2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Equals zero</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50" name="Imagen 2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allowed</w:t>
            </w:r>
          </w:p>
        </w:tc>
      </w:tr>
      <w:tr w:rsidR="00393E6F" w:rsidRPr="00393E6F" w:rsidTr="00393E6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93E6F" w:rsidRPr="00393E6F" w:rsidRDefault="00393E6F" w:rsidP="00393E6F">
            <w:pPr>
              <w:spacing w:after="0" w:line="240" w:lineRule="auto"/>
              <w:rPr>
                <w:rFonts w:ascii="Arial" w:hAnsi="Arial" w:cs="Arial"/>
                <w:color w:val="000000"/>
                <w:sz w:val="24"/>
                <w:szCs w:val="24"/>
                <w:lang w:eastAsia="es-MX"/>
              </w:rPr>
            </w:pP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49" name="Imagen 2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equals zero</w:t>
            </w:r>
          </w:p>
        </w:tc>
        <w:tc>
          <w:tcPr>
            <w:tcW w:w="33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48" name="Imagen 2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Mandatory</w:t>
            </w:r>
          </w:p>
        </w:tc>
      </w:tr>
      <w:tr w:rsidR="00393E6F" w:rsidRPr="00393E6F" w:rsidTr="00393E6F">
        <w:trPr>
          <w:tblCellSpacing w:w="15" w:type="dxa"/>
        </w:trPr>
        <w:tc>
          <w:tcPr>
            <w:tcW w:w="20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47" name="Imagen 2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present</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46" name="Imagen 2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applicable</w:t>
            </w:r>
          </w:p>
        </w:tc>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45" name="Imagen 2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allowed</w:t>
            </w:r>
          </w:p>
        </w:tc>
      </w:tr>
    </w:tbl>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b/>
          <w:bCs/>
          <w:strike/>
          <w:noProof/>
          <w:color w:val="FF0000"/>
          <w:sz w:val="24"/>
          <w:szCs w:val="24"/>
          <w:lang w:eastAsia="es-MX"/>
        </w:rPr>
        <w:drawing>
          <wp:inline distT="0" distB="0" distL="0" distR="0">
            <wp:extent cx="95250" cy="95250"/>
            <wp:effectExtent l="0" t="0" r="0" b="0"/>
            <wp:docPr id="244" name="Imagen 2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del w:id="9" w:author="Unknown">
        <w:r w:rsidRPr="00393E6F">
          <w:rPr>
            <w:rFonts w:ascii="Arial" w:hAnsi="Arial" w:cs="Arial"/>
            <w:b/>
            <w:bCs/>
            <w:strike/>
            <w:color w:val="FF0000"/>
            <w:sz w:val="24"/>
            <w:szCs w:val="24"/>
            <w:lang w:eastAsia="es-MX"/>
          </w:rPr>
          <w:delText xml:space="preserve">C2 </w:delText>
        </w:r>
      </w:del>
    </w:p>
    <w:p w:rsidR="00393E6F" w:rsidRPr="00393E6F" w:rsidRDefault="00393E6F" w:rsidP="00393E6F">
      <w:pPr>
        <w:spacing w:before="100" w:beforeAutospacing="1" w:after="100" w:afterAutospacing="1" w:line="240" w:lineRule="auto"/>
        <w:ind w:left="721"/>
        <w:rPr>
          <w:del w:id="10" w:author="Unknown"/>
          <w:rFonts w:ascii="Arial" w:hAnsi="Arial" w:cs="Arial"/>
          <w:strike/>
          <w:color w:val="000000"/>
          <w:sz w:val="24"/>
          <w:szCs w:val="24"/>
          <w:lang w:eastAsia="es-MX"/>
        </w:rPr>
      </w:pPr>
      <w:del w:id="11" w:author="Unknown">
        <w:r w:rsidRPr="00393E6F">
          <w:rPr>
            <w:rFonts w:ascii="Arial" w:hAnsi="Arial" w:cs="Arial"/>
            <w:strike/>
            <w:color w:val="FF0000"/>
            <w:sz w:val="24"/>
            <w:szCs w:val="24"/>
            <w:lang w:eastAsia="es-MX"/>
          </w:rPr>
          <w:delText>If an exchange rate is given in field 36, the original ordered amount in the original currency must be given in field 33B, and vice-versa (Error code(s): D60).</w:delText>
        </w:r>
        <w:r w:rsidRPr="00393E6F">
          <w:rPr>
            <w:rFonts w:ascii="Arial" w:hAnsi="Arial" w:cs="Arial"/>
            <w:strike/>
            <w:color w:val="000000"/>
            <w:sz w:val="24"/>
            <w:szCs w:val="24"/>
            <w:lang w:eastAsia="es-MX"/>
          </w:rPr>
          <w:delText xml:space="preserve"> </w:delText>
        </w:r>
      </w:del>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085"/>
        <w:gridCol w:w="4085"/>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strike/>
                <w:noProof/>
                <w:color w:val="FF0000"/>
                <w:sz w:val="24"/>
                <w:szCs w:val="24"/>
                <w:lang w:eastAsia="es-MX"/>
              </w:rPr>
              <w:drawing>
                <wp:inline distT="0" distB="0" distL="0" distR="0">
                  <wp:extent cx="95250" cy="95250"/>
                  <wp:effectExtent l="0" t="0" r="0" b="0"/>
                  <wp:docPr id="243" name="Imagen 2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strike/>
                <w:color w:val="FF0000"/>
                <w:sz w:val="24"/>
                <w:szCs w:val="24"/>
                <w:lang w:val="en-US" w:eastAsia="es-MX"/>
              </w:rPr>
              <w:t>Sequence B</w:t>
            </w:r>
            <w:r w:rsidRPr="00393E6F">
              <w:rPr>
                <w:rFonts w:ascii="Arial" w:hAnsi="Arial" w:cs="Arial"/>
                <w:b/>
                <w:bCs/>
                <w:strike/>
                <w:color w:val="FF0000"/>
                <w:sz w:val="24"/>
                <w:szCs w:val="24"/>
                <w:lang w:val="en-US" w:eastAsia="es-MX"/>
              </w:rPr>
              <w:br/>
            </w:r>
            <w:r>
              <w:rPr>
                <w:rFonts w:ascii="Arial" w:hAnsi="Arial" w:cs="Arial"/>
                <w:b/>
                <w:bCs/>
                <w:strike/>
                <w:noProof/>
                <w:color w:val="FF0000"/>
                <w:sz w:val="24"/>
                <w:szCs w:val="24"/>
                <w:lang w:eastAsia="es-MX"/>
              </w:rPr>
              <w:drawing>
                <wp:inline distT="0" distB="0" distL="0" distR="0">
                  <wp:extent cx="95250" cy="95250"/>
                  <wp:effectExtent l="0" t="0" r="0" b="0"/>
                  <wp:docPr id="242" name="Imagen 2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strike/>
                <w:color w:val="FF0000"/>
                <w:sz w:val="24"/>
                <w:szCs w:val="24"/>
                <w:lang w:val="en-US" w:eastAsia="es-MX"/>
              </w:rPr>
              <w:t>if field 33B is...</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strike/>
                <w:noProof/>
                <w:color w:val="FF0000"/>
                <w:sz w:val="24"/>
                <w:szCs w:val="24"/>
                <w:lang w:eastAsia="es-MX"/>
              </w:rPr>
              <w:drawing>
                <wp:inline distT="0" distB="0" distL="0" distR="0">
                  <wp:extent cx="95250" cy="95250"/>
                  <wp:effectExtent l="0" t="0" r="0" b="0"/>
                  <wp:docPr id="241" name="Imagen 2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strike/>
                <w:color w:val="FF0000"/>
                <w:sz w:val="24"/>
                <w:szCs w:val="24"/>
                <w:lang w:val="en-US" w:eastAsia="es-MX"/>
              </w:rPr>
              <w:t>Sequence B</w:t>
            </w:r>
            <w:r w:rsidRPr="00393E6F">
              <w:rPr>
                <w:rFonts w:ascii="Arial" w:hAnsi="Arial" w:cs="Arial"/>
                <w:b/>
                <w:bCs/>
                <w:strike/>
                <w:color w:val="FF0000"/>
                <w:sz w:val="24"/>
                <w:szCs w:val="24"/>
                <w:lang w:val="en-US" w:eastAsia="es-MX"/>
              </w:rPr>
              <w:br/>
            </w:r>
            <w:r>
              <w:rPr>
                <w:rFonts w:ascii="Arial" w:hAnsi="Arial" w:cs="Arial"/>
                <w:b/>
                <w:bCs/>
                <w:strike/>
                <w:noProof/>
                <w:color w:val="FF0000"/>
                <w:sz w:val="24"/>
                <w:szCs w:val="24"/>
                <w:lang w:eastAsia="es-MX"/>
              </w:rPr>
              <w:drawing>
                <wp:inline distT="0" distB="0" distL="0" distR="0">
                  <wp:extent cx="95250" cy="95250"/>
                  <wp:effectExtent l="0" t="0" r="0" b="0"/>
                  <wp:docPr id="240" name="Imagen 2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strike/>
                <w:color w:val="FF0000"/>
                <w:sz w:val="24"/>
                <w:szCs w:val="24"/>
                <w:lang w:val="en-US" w:eastAsia="es-MX"/>
              </w:rPr>
              <w:t>then field 36 is...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strike/>
                <w:noProof/>
                <w:color w:val="FF0000"/>
                <w:sz w:val="24"/>
                <w:szCs w:val="24"/>
                <w:lang w:eastAsia="es-MX"/>
              </w:rPr>
              <w:drawing>
                <wp:inline distT="0" distB="0" distL="0" distR="0">
                  <wp:extent cx="95250" cy="95250"/>
                  <wp:effectExtent l="0" t="0" r="0" b="0"/>
                  <wp:docPr id="239" name="Imagen 2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strike/>
                <w:color w:val="FF0000"/>
                <w:sz w:val="24"/>
                <w:szCs w:val="24"/>
                <w:lang w:eastAsia="es-MX"/>
              </w:rPr>
              <w:t>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strike/>
                <w:noProof/>
                <w:color w:val="FF0000"/>
                <w:sz w:val="24"/>
                <w:szCs w:val="24"/>
                <w:lang w:eastAsia="es-MX"/>
              </w:rPr>
              <w:drawing>
                <wp:inline distT="0" distB="0" distL="0" distR="0">
                  <wp:extent cx="95250" cy="95250"/>
                  <wp:effectExtent l="0" t="0" r="0" b="0"/>
                  <wp:docPr id="238" name="Imagen 2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strike/>
                <w:color w:val="FF0000"/>
                <w:sz w:val="24"/>
                <w:szCs w:val="24"/>
                <w:lang w:eastAsia="es-MX"/>
              </w:rPr>
              <w:t>Mandatory</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strike/>
                <w:noProof/>
                <w:color w:val="FF0000"/>
                <w:sz w:val="24"/>
                <w:szCs w:val="24"/>
                <w:lang w:eastAsia="es-MX"/>
              </w:rPr>
              <w:drawing>
                <wp:inline distT="0" distB="0" distL="0" distR="0">
                  <wp:extent cx="95250" cy="95250"/>
                  <wp:effectExtent l="0" t="0" r="0" b="0"/>
                  <wp:docPr id="237" name="Imagen 2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strike/>
                <w:color w:val="FF0000"/>
                <w:sz w:val="24"/>
                <w:szCs w:val="24"/>
                <w:lang w:eastAsia="es-MX"/>
              </w:rPr>
              <w:t>Not 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strike/>
                <w:noProof/>
                <w:color w:val="FF0000"/>
                <w:sz w:val="24"/>
                <w:szCs w:val="24"/>
                <w:lang w:eastAsia="es-MX"/>
              </w:rPr>
              <w:drawing>
                <wp:inline distT="0" distB="0" distL="0" distR="0">
                  <wp:extent cx="95250" cy="95250"/>
                  <wp:effectExtent l="0" t="0" r="0" b="0"/>
                  <wp:docPr id="236" name="Imagen 2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strike/>
                <w:color w:val="FF0000"/>
                <w:sz w:val="24"/>
                <w:szCs w:val="24"/>
                <w:lang w:eastAsia="es-MX"/>
              </w:rPr>
              <w:t>Not allowed</w:t>
            </w:r>
          </w:p>
        </w:tc>
      </w:tr>
    </w:tbl>
    <w:p w:rsidR="00393E6F" w:rsidRPr="00393E6F" w:rsidRDefault="00393E6F" w:rsidP="00393E6F">
      <w:pPr>
        <w:spacing w:after="1" w:line="240" w:lineRule="auto"/>
        <w:ind w:left="721"/>
        <w:rPr>
          <w:del w:id="12" w:author="Unknown"/>
          <w:rFonts w:ascii="Arial" w:hAnsi="Arial" w:cs="Arial"/>
          <w:strike/>
          <w:vanish/>
          <w:color w:val="FF0000"/>
          <w:sz w:val="24"/>
          <w:szCs w:val="24"/>
          <w:lang w:eastAsia="es-MX"/>
        </w:rPr>
      </w:pP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085"/>
        <w:gridCol w:w="4085"/>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strike/>
                <w:noProof/>
                <w:color w:val="FF0000"/>
                <w:sz w:val="24"/>
                <w:szCs w:val="24"/>
                <w:lang w:eastAsia="es-MX"/>
              </w:rPr>
              <w:drawing>
                <wp:inline distT="0" distB="0" distL="0" distR="0">
                  <wp:extent cx="95250" cy="95250"/>
                  <wp:effectExtent l="0" t="0" r="0" b="0"/>
                  <wp:docPr id="235" name="Imagen 2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strike/>
                <w:color w:val="FF0000"/>
                <w:sz w:val="24"/>
                <w:szCs w:val="24"/>
                <w:lang w:val="en-US" w:eastAsia="es-MX"/>
              </w:rPr>
              <w:t>Sequence B</w:t>
            </w:r>
            <w:r w:rsidRPr="00393E6F">
              <w:rPr>
                <w:rFonts w:ascii="Arial" w:hAnsi="Arial" w:cs="Arial"/>
                <w:b/>
                <w:bCs/>
                <w:strike/>
                <w:color w:val="FF0000"/>
                <w:sz w:val="24"/>
                <w:szCs w:val="24"/>
                <w:lang w:val="en-US" w:eastAsia="es-MX"/>
              </w:rPr>
              <w:br/>
            </w:r>
            <w:r>
              <w:rPr>
                <w:rFonts w:ascii="Arial" w:hAnsi="Arial" w:cs="Arial"/>
                <w:b/>
                <w:bCs/>
                <w:strike/>
                <w:noProof/>
                <w:color w:val="FF0000"/>
                <w:sz w:val="24"/>
                <w:szCs w:val="24"/>
                <w:lang w:eastAsia="es-MX"/>
              </w:rPr>
              <w:drawing>
                <wp:inline distT="0" distB="0" distL="0" distR="0">
                  <wp:extent cx="95250" cy="95250"/>
                  <wp:effectExtent l="0" t="0" r="0" b="0"/>
                  <wp:docPr id="234" name="Imagen 2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strike/>
                <w:color w:val="FF0000"/>
                <w:sz w:val="24"/>
                <w:szCs w:val="24"/>
                <w:lang w:val="en-US" w:eastAsia="es-MX"/>
              </w:rPr>
              <w:t>if field 36 is...</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strike/>
                <w:noProof/>
                <w:color w:val="FF0000"/>
                <w:sz w:val="24"/>
                <w:szCs w:val="24"/>
                <w:lang w:eastAsia="es-MX"/>
              </w:rPr>
              <w:drawing>
                <wp:inline distT="0" distB="0" distL="0" distR="0">
                  <wp:extent cx="95250" cy="95250"/>
                  <wp:effectExtent l="0" t="0" r="0" b="0"/>
                  <wp:docPr id="233" name="Imagen 2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strike/>
                <w:color w:val="FF0000"/>
                <w:sz w:val="24"/>
                <w:szCs w:val="24"/>
                <w:lang w:val="en-US" w:eastAsia="es-MX"/>
              </w:rPr>
              <w:t>Sequence B</w:t>
            </w:r>
            <w:r w:rsidRPr="00393E6F">
              <w:rPr>
                <w:rFonts w:ascii="Arial" w:hAnsi="Arial" w:cs="Arial"/>
                <w:b/>
                <w:bCs/>
                <w:strike/>
                <w:color w:val="FF0000"/>
                <w:sz w:val="24"/>
                <w:szCs w:val="24"/>
                <w:lang w:val="en-US" w:eastAsia="es-MX"/>
              </w:rPr>
              <w:br/>
            </w:r>
            <w:r>
              <w:rPr>
                <w:rFonts w:ascii="Arial" w:hAnsi="Arial" w:cs="Arial"/>
                <w:b/>
                <w:bCs/>
                <w:strike/>
                <w:noProof/>
                <w:color w:val="FF0000"/>
                <w:sz w:val="24"/>
                <w:szCs w:val="24"/>
                <w:lang w:eastAsia="es-MX"/>
              </w:rPr>
              <w:drawing>
                <wp:inline distT="0" distB="0" distL="0" distR="0">
                  <wp:extent cx="95250" cy="95250"/>
                  <wp:effectExtent l="0" t="0" r="0" b="0"/>
                  <wp:docPr id="232" name="Imagen 2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strike/>
                <w:color w:val="FF0000"/>
                <w:sz w:val="24"/>
                <w:szCs w:val="24"/>
                <w:lang w:val="en-US" w:eastAsia="es-MX"/>
              </w:rPr>
              <w:t>then field 33B is...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strike/>
                <w:noProof/>
                <w:color w:val="FF0000"/>
                <w:sz w:val="24"/>
                <w:szCs w:val="24"/>
                <w:lang w:eastAsia="es-MX"/>
              </w:rPr>
              <w:drawing>
                <wp:inline distT="0" distB="0" distL="0" distR="0">
                  <wp:extent cx="95250" cy="95250"/>
                  <wp:effectExtent l="0" t="0" r="0" b="0"/>
                  <wp:docPr id="231" name="Imagen 2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strike/>
                <w:color w:val="FF0000"/>
                <w:sz w:val="24"/>
                <w:szCs w:val="24"/>
                <w:lang w:eastAsia="es-MX"/>
              </w:rPr>
              <w:t>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strike/>
                <w:noProof/>
                <w:color w:val="FF0000"/>
                <w:sz w:val="24"/>
                <w:szCs w:val="24"/>
                <w:lang w:eastAsia="es-MX"/>
              </w:rPr>
              <w:drawing>
                <wp:inline distT="0" distB="0" distL="0" distR="0">
                  <wp:extent cx="95250" cy="95250"/>
                  <wp:effectExtent l="0" t="0" r="0" b="0"/>
                  <wp:docPr id="230" name="Imagen 2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strike/>
                <w:color w:val="FF0000"/>
                <w:sz w:val="24"/>
                <w:szCs w:val="24"/>
                <w:lang w:eastAsia="es-MX"/>
              </w:rPr>
              <w:t>Mandatory</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strike/>
                <w:noProof/>
                <w:color w:val="FF0000"/>
                <w:sz w:val="24"/>
                <w:szCs w:val="24"/>
                <w:lang w:eastAsia="es-MX"/>
              </w:rPr>
              <w:drawing>
                <wp:inline distT="0" distB="0" distL="0" distR="0">
                  <wp:extent cx="95250" cy="95250"/>
                  <wp:effectExtent l="0" t="0" r="0" b="0"/>
                  <wp:docPr id="229" name="Imagen 2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strike/>
                <w:color w:val="FF0000"/>
                <w:sz w:val="24"/>
                <w:szCs w:val="24"/>
                <w:lang w:eastAsia="es-MX"/>
              </w:rPr>
              <w:t>Not 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strike/>
                <w:noProof/>
                <w:color w:val="FF0000"/>
                <w:sz w:val="24"/>
                <w:szCs w:val="24"/>
                <w:lang w:eastAsia="es-MX"/>
              </w:rPr>
              <w:drawing>
                <wp:inline distT="0" distB="0" distL="0" distR="0">
                  <wp:extent cx="95250" cy="95250"/>
                  <wp:effectExtent l="0" t="0" r="0" b="0"/>
                  <wp:docPr id="228" name="Imagen 2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strike/>
                <w:color w:val="FF0000"/>
                <w:sz w:val="24"/>
                <w:szCs w:val="24"/>
                <w:lang w:eastAsia="es-MX"/>
              </w:rPr>
              <w:t>Not allowed</w:t>
            </w:r>
          </w:p>
        </w:tc>
      </w:tr>
    </w:tbl>
    <w:p w:rsidR="00393E6F" w:rsidRPr="00393E6F" w:rsidRDefault="00393E6F" w:rsidP="00393E6F">
      <w:pPr>
        <w:spacing w:after="0" w:line="240" w:lineRule="auto"/>
        <w:ind w:left="721"/>
        <w:rPr>
          <w:rFonts w:ascii="Arial" w:hAnsi="Arial" w:cs="Arial"/>
          <w:color w:val="000000"/>
          <w:sz w:val="24"/>
          <w:szCs w:val="24"/>
          <w:lang w:eastAsia="es-MX"/>
        </w:rPr>
      </w:pPr>
      <w:r w:rsidRPr="00393E6F">
        <w:rPr>
          <w:rFonts w:ascii="Arial" w:hAnsi="Arial" w:cs="Arial"/>
          <w:b/>
          <w:bCs/>
          <w:color w:val="000000"/>
          <w:sz w:val="24"/>
          <w:szCs w:val="24"/>
          <w:lang w:eastAsia="es-MX"/>
        </w:rPr>
        <w:t xml:space="preserve">C3 </w:t>
      </w:r>
    </w:p>
    <w:p w:rsidR="00393E6F" w:rsidRPr="00393E6F" w:rsidRDefault="00393E6F" w:rsidP="00393E6F">
      <w:p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If there is only one debit account, the ordering customer must be identified in field 50a (option</w:t>
      </w:r>
      <w:bookmarkStart w:id="13" w:name="C3"/>
      <w:r>
        <w:rPr>
          <w:rFonts w:ascii="Arial" w:hAnsi="Arial" w:cs="Arial"/>
          <w:noProof/>
          <w:color w:val="0000FF"/>
          <w:sz w:val="24"/>
          <w:szCs w:val="24"/>
          <w:lang w:eastAsia="es-MX"/>
        </w:rPr>
        <w:drawing>
          <wp:inline distT="0" distB="0" distL="0" distR="0">
            <wp:extent cx="95250" cy="95250"/>
            <wp:effectExtent l="0" t="0" r="0" b="0"/>
            <wp:docPr id="227" name="Imagen 2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bookmarkEnd w:id="13"/>
      <w:ins w:id="14" w:author="Unknown">
        <w:r w:rsidRPr="00393E6F">
          <w:rPr>
            <w:rFonts w:ascii="Arial" w:hAnsi="Arial" w:cs="Arial"/>
            <w:color w:val="0000FF"/>
            <w:sz w:val="24"/>
            <w:szCs w:val="24"/>
            <w:lang w:val="en-US" w:eastAsia="es-MX"/>
          </w:rPr>
          <w:t xml:space="preserve"> F,</w:t>
        </w:r>
      </w:ins>
      <w:r w:rsidRPr="00393E6F">
        <w:rPr>
          <w:rFonts w:ascii="Arial" w:hAnsi="Arial" w:cs="Arial"/>
          <w:color w:val="000000"/>
          <w:sz w:val="24"/>
          <w:szCs w:val="24"/>
          <w:lang w:val="en-US" w:eastAsia="es-MX"/>
        </w:rPr>
        <w:t xml:space="preserve"> G or H) in sequence A. Conversely, if multiple debit accounts are used, they must be identified for every transaction in field 50a (option</w:t>
      </w:r>
      <w:bookmarkStart w:id="15" w:name="C4"/>
      <w:r>
        <w:rPr>
          <w:rFonts w:ascii="Arial" w:hAnsi="Arial" w:cs="Arial"/>
          <w:noProof/>
          <w:color w:val="0000FF"/>
          <w:sz w:val="24"/>
          <w:szCs w:val="24"/>
          <w:lang w:eastAsia="es-MX"/>
        </w:rPr>
        <w:drawing>
          <wp:inline distT="0" distB="0" distL="0" distR="0">
            <wp:extent cx="95250" cy="95250"/>
            <wp:effectExtent l="0" t="0" r="0" b="0"/>
            <wp:docPr id="226" name="Imagen 2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bookmarkEnd w:id="15"/>
      <w:ins w:id="16" w:author="Unknown">
        <w:r w:rsidRPr="00393E6F">
          <w:rPr>
            <w:rFonts w:ascii="Arial" w:hAnsi="Arial" w:cs="Arial"/>
            <w:color w:val="0000FF"/>
            <w:sz w:val="24"/>
            <w:szCs w:val="24"/>
            <w:lang w:val="en-US" w:eastAsia="es-MX"/>
          </w:rPr>
          <w:t xml:space="preserve"> F,</w:t>
        </w:r>
      </w:ins>
      <w:r w:rsidRPr="00393E6F">
        <w:rPr>
          <w:rFonts w:ascii="Arial" w:hAnsi="Arial" w:cs="Arial"/>
          <w:color w:val="000000"/>
          <w:sz w:val="24"/>
          <w:szCs w:val="24"/>
          <w:lang w:val="en-US" w:eastAsia="es-MX"/>
        </w:rPr>
        <w:t xml:space="preserve"> G or H) of sequence B. </w:t>
      </w:r>
    </w:p>
    <w:p w:rsidR="00393E6F" w:rsidRPr="00393E6F" w:rsidRDefault="00393E6F" w:rsidP="00393E6F">
      <w:p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Consequently, field 50a (option</w:t>
      </w:r>
      <w:bookmarkStart w:id="17" w:name="C5"/>
      <w:r>
        <w:rPr>
          <w:rFonts w:ascii="Arial" w:hAnsi="Arial" w:cs="Arial"/>
          <w:noProof/>
          <w:color w:val="0000FF"/>
          <w:sz w:val="24"/>
          <w:szCs w:val="24"/>
          <w:lang w:eastAsia="es-MX"/>
        </w:rPr>
        <w:drawing>
          <wp:inline distT="0" distB="0" distL="0" distR="0">
            <wp:extent cx="95250" cy="95250"/>
            <wp:effectExtent l="0" t="0" r="0" b="0"/>
            <wp:docPr id="225" name="Imagen 2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bookmarkEnd w:id="17"/>
      <w:ins w:id="18" w:author="Unknown">
        <w:r w:rsidRPr="00393E6F">
          <w:rPr>
            <w:rFonts w:ascii="Arial" w:hAnsi="Arial" w:cs="Arial"/>
            <w:color w:val="0000FF"/>
            <w:sz w:val="24"/>
            <w:szCs w:val="24"/>
            <w:lang w:val="en-US" w:eastAsia="es-MX"/>
          </w:rPr>
          <w:t xml:space="preserve"> F,</w:t>
        </w:r>
      </w:ins>
      <w:r w:rsidRPr="00393E6F">
        <w:rPr>
          <w:rFonts w:ascii="Arial" w:hAnsi="Arial" w:cs="Arial"/>
          <w:color w:val="000000"/>
          <w:sz w:val="24"/>
          <w:szCs w:val="24"/>
          <w:lang w:val="en-US" w:eastAsia="es-MX"/>
        </w:rPr>
        <w:t xml:space="preserve"> G or H), must be present in either sequence </w:t>
      </w:r>
      <w:proofErr w:type="gramStart"/>
      <w:r w:rsidRPr="00393E6F">
        <w:rPr>
          <w:rFonts w:ascii="Arial" w:hAnsi="Arial" w:cs="Arial"/>
          <w:color w:val="000000"/>
          <w:sz w:val="24"/>
          <w:szCs w:val="24"/>
          <w:lang w:val="en-US" w:eastAsia="es-MX"/>
        </w:rPr>
        <w:t>A</w:t>
      </w:r>
      <w:proofErr w:type="gramEnd"/>
      <w:r w:rsidRPr="00393E6F">
        <w:rPr>
          <w:rFonts w:ascii="Arial" w:hAnsi="Arial" w:cs="Arial"/>
          <w:color w:val="000000"/>
          <w:sz w:val="24"/>
          <w:szCs w:val="24"/>
          <w:lang w:val="en-US" w:eastAsia="es-MX"/>
        </w:rPr>
        <w:t xml:space="preserve"> (index 5) or in each occurrence of sequence B (index 15), but must never be present in both sequences, nor be absent from both sequences (Error code(s): D61). </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085"/>
        <w:gridCol w:w="4085"/>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CCCCCC"/>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bookmarkStart w:id="19" w:name="C6"/>
            <w:r>
              <w:rPr>
                <w:rFonts w:ascii="Arial" w:hAnsi="Arial" w:cs="Arial"/>
                <w:b/>
                <w:bCs/>
                <w:noProof/>
                <w:color w:val="003399"/>
                <w:sz w:val="24"/>
                <w:szCs w:val="24"/>
                <w:lang w:eastAsia="es-MX"/>
              </w:rPr>
              <w:drawing>
                <wp:inline distT="0" distB="0" distL="0" distR="0">
                  <wp:extent cx="95250" cy="95250"/>
                  <wp:effectExtent l="0" t="0" r="0" b="0"/>
                  <wp:docPr id="224" name="Imagen 2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bookmarkEnd w:id="19"/>
            <w:r w:rsidRPr="00393E6F">
              <w:rPr>
                <w:rFonts w:ascii="Arial" w:hAnsi="Arial" w:cs="Arial"/>
                <w:b/>
                <w:bCs/>
                <w:color w:val="003399"/>
                <w:sz w:val="24"/>
                <w:szCs w:val="24"/>
                <w:lang w:val="en-US" w:eastAsia="es-MX"/>
              </w:rPr>
              <w:t xml:space="preserve">Sequence </w:t>
            </w:r>
            <w:proofErr w:type="gramStart"/>
            <w:r w:rsidRPr="00393E6F">
              <w:rPr>
                <w:rFonts w:ascii="Arial" w:hAnsi="Arial" w:cs="Arial"/>
                <w:b/>
                <w:bCs/>
                <w:color w:val="003399"/>
                <w:sz w:val="24"/>
                <w:szCs w:val="24"/>
                <w:lang w:val="en-US" w:eastAsia="es-MX"/>
              </w:rPr>
              <w:t>A</w:t>
            </w:r>
            <w:proofErr w:type="gramEnd"/>
            <w:r w:rsidRPr="00393E6F">
              <w:rPr>
                <w:rFonts w:ascii="Arial" w:hAnsi="Arial" w:cs="Arial"/>
                <w:b/>
                <w:bCs/>
                <w:color w:val="003399"/>
                <w:sz w:val="24"/>
                <w:szCs w:val="24"/>
                <w:lang w:val="en-US" w:eastAsia="es-MX"/>
              </w:rPr>
              <w:br/>
            </w:r>
            <w:r>
              <w:rPr>
                <w:rFonts w:ascii="Arial" w:hAnsi="Arial" w:cs="Arial"/>
                <w:b/>
                <w:bCs/>
                <w:noProof/>
                <w:color w:val="003399"/>
                <w:sz w:val="24"/>
                <w:szCs w:val="24"/>
                <w:lang w:eastAsia="es-MX"/>
              </w:rPr>
              <w:drawing>
                <wp:inline distT="0" distB="0" distL="0" distR="0">
                  <wp:extent cx="95250" cy="95250"/>
                  <wp:effectExtent l="0" t="0" r="0" b="0"/>
                  <wp:docPr id="223" name="Imagen 2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if field 50a (option</w:t>
            </w:r>
            <w:ins w:id="20" w:author="Unknown">
              <w:r w:rsidRPr="00393E6F">
                <w:rPr>
                  <w:rFonts w:ascii="Arial" w:hAnsi="Arial" w:cs="Arial"/>
                  <w:b/>
                  <w:bCs/>
                  <w:color w:val="0000FF"/>
                  <w:sz w:val="24"/>
                  <w:szCs w:val="24"/>
                  <w:lang w:val="en-US" w:eastAsia="es-MX"/>
                </w:rPr>
                <w:t xml:space="preserve"> F,</w:t>
              </w:r>
            </w:ins>
            <w:r w:rsidRPr="00393E6F">
              <w:rPr>
                <w:rFonts w:ascii="Arial" w:hAnsi="Arial" w:cs="Arial"/>
                <w:b/>
                <w:bCs/>
                <w:color w:val="003399"/>
                <w:sz w:val="24"/>
                <w:szCs w:val="24"/>
                <w:lang w:val="en-US" w:eastAsia="es-MX"/>
              </w:rPr>
              <w:t xml:space="preserve"> G or H) is...</w:t>
            </w:r>
          </w:p>
        </w:tc>
        <w:tc>
          <w:tcPr>
            <w:tcW w:w="2500" w:type="pct"/>
            <w:tcBorders>
              <w:top w:val="outset" w:sz="6" w:space="0" w:color="auto"/>
              <w:left w:val="outset" w:sz="6" w:space="0" w:color="auto"/>
              <w:bottom w:val="outset" w:sz="6" w:space="0" w:color="auto"/>
              <w:right w:val="outset" w:sz="6" w:space="0" w:color="auto"/>
            </w:tcBorders>
            <w:shd w:val="clear" w:color="auto" w:fill="CCCCCC"/>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3399"/>
                <w:sz w:val="24"/>
                <w:szCs w:val="24"/>
                <w:lang w:eastAsia="es-MX"/>
              </w:rPr>
              <w:drawing>
                <wp:inline distT="0" distB="0" distL="0" distR="0">
                  <wp:extent cx="95250" cy="95250"/>
                  <wp:effectExtent l="0" t="0" r="0" b="0"/>
                  <wp:docPr id="222" name="Imagen 2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In every occurrence of sequence B</w:t>
            </w:r>
            <w:r w:rsidRPr="00393E6F">
              <w:rPr>
                <w:rFonts w:ascii="Arial" w:hAnsi="Arial" w:cs="Arial"/>
                <w:b/>
                <w:bCs/>
                <w:color w:val="003399"/>
                <w:sz w:val="24"/>
                <w:szCs w:val="24"/>
                <w:lang w:val="en-US" w:eastAsia="es-MX"/>
              </w:rPr>
              <w:br/>
            </w:r>
            <w:r>
              <w:rPr>
                <w:rFonts w:ascii="Arial" w:hAnsi="Arial" w:cs="Arial"/>
                <w:b/>
                <w:bCs/>
                <w:noProof/>
                <w:color w:val="003399"/>
                <w:sz w:val="24"/>
                <w:szCs w:val="24"/>
                <w:lang w:eastAsia="es-MX"/>
              </w:rPr>
              <w:drawing>
                <wp:inline distT="0" distB="0" distL="0" distR="0">
                  <wp:extent cx="95250" cy="95250"/>
                  <wp:effectExtent l="0" t="0" r="0" b="0"/>
                  <wp:docPr id="221" name="Imagen 2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then field 50a (option</w:t>
            </w:r>
            <w:ins w:id="21" w:author="Unknown">
              <w:r w:rsidRPr="00393E6F">
                <w:rPr>
                  <w:rFonts w:ascii="Arial" w:hAnsi="Arial" w:cs="Arial"/>
                  <w:b/>
                  <w:bCs/>
                  <w:color w:val="0000FF"/>
                  <w:sz w:val="24"/>
                  <w:szCs w:val="24"/>
                  <w:lang w:val="en-US" w:eastAsia="es-MX"/>
                </w:rPr>
                <w:t xml:space="preserve"> F,</w:t>
              </w:r>
            </w:ins>
            <w:r w:rsidRPr="00393E6F">
              <w:rPr>
                <w:rFonts w:ascii="Arial" w:hAnsi="Arial" w:cs="Arial"/>
                <w:b/>
                <w:bCs/>
                <w:color w:val="003399"/>
                <w:sz w:val="24"/>
                <w:szCs w:val="24"/>
                <w:lang w:val="en-US" w:eastAsia="es-MX"/>
              </w:rPr>
              <w:t xml:space="preserve"> G or H) is...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20" name="Imagen 2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19" name="Imagen 2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Not allowed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18" name="Imagen 2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Not 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17" name="Imagen 2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Mandatory</w:t>
            </w:r>
          </w:p>
        </w:tc>
      </w:tr>
    </w:tbl>
    <w:p w:rsidR="00393E6F" w:rsidRPr="00393E6F" w:rsidRDefault="00393E6F" w:rsidP="00393E6F">
      <w:pPr>
        <w:spacing w:after="0" w:line="240" w:lineRule="auto"/>
        <w:rPr>
          <w:rFonts w:ascii="Arial" w:hAnsi="Arial" w:cs="Arial"/>
          <w:color w:val="000000"/>
          <w:sz w:val="24"/>
          <w:szCs w:val="24"/>
          <w:lang w:eastAsia="es-MX"/>
        </w:rPr>
      </w:pPr>
      <w:r w:rsidRPr="00393E6F">
        <w:rPr>
          <w:rFonts w:ascii="Arial" w:hAnsi="Arial" w:cs="Arial"/>
          <w:b/>
          <w:bCs/>
          <w:color w:val="000000"/>
          <w:sz w:val="24"/>
          <w:szCs w:val="24"/>
          <w:lang w:eastAsia="es-MX"/>
        </w:rPr>
        <w:t xml:space="preserve">C4 </w:t>
      </w:r>
    </w:p>
    <w:p w:rsidR="00393E6F" w:rsidRPr="00393E6F" w:rsidRDefault="00393E6F" w:rsidP="00393E6F">
      <w:p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Field 50a (option C or L), may be present in either sequence </w:t>
      </w:r>
      <w:proofErr w:type="gramStart"/>
      <w:r w:rsidRPr="00393E6F">
        <w:rPr>
          <w:rFonts w:ascii="Arial" w:hAnsi="Arial" w:cs="Arial"/>
          <w:color w:val="000000"/>
          <w:sz w:val="24"/>
          <w:szCs w:val="24"/>
          <w:lang w:val="en-US" w:eastAsia="es-MX"/>
        </w:rPr>
        <w:t>A</w:t>
      </w:r>
      <w:proofErr w:type="gramEnd"/>
      <w:r w:rsidRPr="00393E6F">
        <w:rPr>
          <w:rFonts w:ascii="Arial" w:hAnsi="Arial" w:cs="Arial"/>
          <w:color w:val="000000"/>
          <w:sz w:val="24"/>
          <w:szCs w:val="24"/>
          <w:lang w:val="en-US" w:eastAsia="es-MX"/>
        </w:rPr>
        <w:t xml:space="preserve"> (index 4), or in one or more occurrences of sequence B (index 14), but must not be present in both sequences A and B (Error code(s): D62). </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085"/>
        <w:gridCol w:w="4085"/>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3399"/>
                <w:sz w:val="24"/>
                <w:szCs w:val="24"/>
                <w:lang w:eastAsia="es-MX"/>
              </w:rPr>
              <w:drawing>
                <wp:inline distT="0" distB="0" distL="0" distR="0">
                  <wp:extent cx="95250" cy="95250"/>
                  <wp:effectExtent l="0" t="0" r="0" b="0"/>
                  <wp:docPr id="216" name="Imagen 2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 xml:space="preserve">Sequence </w:t>
            </w:r>
            <w:proofErr w:type="gramStart"/>
            <w:r w:rsidRPr="00393E6F">
              <w:rPr>
                <w:rFonts w:ascii="Arial" w:hAnsi="Arial" w:cs="Arial"/>
                <w:b/>
                <w:bCs/>
                <w:color w:val="003399"/>
                <w:sz w:val="24"/>
                <w:szCs w:val="24"/>
                <w:lang w:val="en-US" w:eastAsia="es-MX"/>
              </w:rPr>
              <w:t>A</w:t>
            </w:r>
            <w:proofErr w:type="gramEnd"/>
            <w:r w:rsidRPr="00393E6F">
              <w:rPr>
                <w:rFonts w:ascii="Arial" w:hAnsi="Arial" w:cs="Arial"/>
                <w:b/>
                <w:bCs/>
                <w:color w:val="003399"/>
                <w:sz w:val="24"/>
                <w:szCs w:val="24"/>
                <w:lang w:val="en-US" w:eastAsia="es-MX"/>
              </w:rPr>
              <w:br/>
            </w:r>
            <w:r>
              <w:rPr>
                <w:rFonts w:ascii="Arial" w:hAnsi="Arial" w:cs="Arial"/>
                <w:b/>
                <w:bCs/>
                <w:noProof/>
                <w:color w:val="003399"/>
                <w:sz w:val="24"/>
                <w:szCs w:val="24"/>
                <w:lang w:eastAsia="es-MX"/>
              </w:rPr>
              <w:drawing>
                <wp:inline distT="0" distB="0" distL="0" distR="0">
                  <wp:extent cx="95250" cy="95250"/>
                  <wp:effectExtent l="0" t="0" r="0" b="0"/>
                  <wp:docPr id="215" name="Imagen 2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if field 50a (option C or L) is...</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3399"/>
                <w:sz w:val="24"/>
                <w:szCs w:val="24"/>
                <w:lang w:eastAsia="es-MX"/>
              </w:rPr>
              <w:drawing>
                <wp:inline distT="0" distB="0" distL="0" distR="0">
                  <wp:extent cx="95250" cy="95250"/>
                  <wp:effectExtent l="0" t="0" r="0" b="0"/>
                  <wp:docPr id="214" name="Imagen 2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Sequence B</w:t>
            </w:r>
            <w:r w:rsidRPr="00393E6F">
              <w:rPr>
                <w:rFonts w:ascii="Arial" w:hAnsi="Arial" w:cs="Arial"/>
                <w:b/>
                <w:bCs/>
                <w:color w:val="003399"/>
                <w:sz w:val="24"/>
                <w:szCs w:val="24"/>
                <w:lang w:val="en-US" w:eastAsia="es-MX"/>
              </w:rPr>
              <w:br/>
            </w:r>
            <w:r>
              <w:rPr>
                <w:rFonts w:ascii="Arial" w:hAnsi="Arial" w:cs="Arial"/>
                <w:b/>
                <w:bCs/>
                <w:noProof/>
                <w:color w:val="003399"/>
                <w:sz w:val="24"/>
                <w:szCs w:val="24"/>
                <w:lang w:eastAsia="es-MX"/>
              </w:rPr>
              <w:drawing>
                <wp:inline distT="0" distB="0" distL="0" distR="0">
                  <wp:extent cx="95250" cy="95250"/>
                  <wp:effectExtent l="0" t="0" r="0" b="0"/>
                  <wp:docPr id="213" name="Imagen 2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then field 50a (option C or L) is...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12" name="Imagen 2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11" name="Imagen 2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Not allowed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10" name="Imagen 2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Not 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09" name="Imagen 2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Optional in any occurrence</w:t>
            </w:r>
          </w:p>
        </w:tc>
      </w:tr>
    </w:tbl>
    <w:p w:rsidR="00393E6F" w:rsidRPr="00393E6F" w:rsidRDefault="00393E6F" w:rsidP="00393E6F">
      <w:pPr>
        <w:spacing w:after="0" w:line="240" w:lineRule="auto"/>
        <w:rPr>
          <w:rFonts w:ascii="Arial" w:hAnsi="Arial" w:cs="Arial"/>
          <w:color w:val="000000"/>
          <w:sz w:val="24"/>
          <w:szCs w:val="24"/>
          <w:lang w:eastAsia="es-MX"/>
        </w:rPr>
      </w:pPr>
      <w:r w:rsidRPr="00393E6F">
        <w:rPr>
          <w:rFonts w:ascii="Arial" w:hAnsi="Arial" w:cs="Arial"/>
          <w:b/>
          <w:bCs/>
          <w:color w:val="000000"/>
          <w:sz w:val="24"/>
          <w:szCs w:val="24"/>
          <w:lang w:eastAsia="es-MX"/>
        </w:rPr>
        <w:t xml:space="preserve">C5 </w:t>
      </w:r>
    </w:p>
    <w:p w:rsidR="00393E6F" w:rsidRPr="00393E6F" w:rsidRDefault="00393E6F" w:rsidP="00393E6F">
      <w:p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If field 33B is present in sequence B, its currency code must be different from the currency code in field 32B in the same occurrence of sequence B (Error code(s): D68). </w:t>
      </w:r>
    </w:p>
    <w:p w:rsidR="00393E6F" w:rsidRPr="00393E6F" w:rsidRDefault="00393E6F" w:rsidP="00393E6F">
      <w:pPr>
        <w:spacing w:before="100" w:beforeAutospacing="1" w:after="100" w:afterAutospacing="1" w:line="240" w:lineRule="auto"/>
        <w:ind w:left="721"/>
        <w:rPr>
          <w:rFonts w:ascii="Arial" w:hAnsi="Arial" w:cs="Arial"/>
          <w:color w:val="000000"/>
          <w:sz w:val="24"/>
          <w:szCs w:val="24"/>
          <w:lang w:eastAsia="es-MX"/>
        </w:rPr>
      </w:pPr>
      <w:r w:rsidRPr="00393E6F">
        <w:rPr>
          <w:rFonts w:ascii="Arial" w:hAnsi="Arial" w:cs="Arial"/>
          <w:color w:val="000000"/>
          <w:sz w:val="24"/>
          <w:szCs w:val="24"/>
          <w:lang w:eastAsia="es-MX"/>
        </w:rPr>
        <w:t xml:space="preserve">Examples: </w:t>
      </w:r>
    </w:p>
    <w:tbl>
      <w:tblPr>
        <w:tblW w:w="4500"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4071"/>
        <w:gridCol w:w="4072"/>
      </w:tblGrid>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b/>
                <w:bCs/>
                <w:noProof/>
                <w:color w:val="000000"/>
                <w:sz w:val="24"/>
                <w:szCs w:val="24"/>
                <w:lang w:eastAsia="es-MX"/>
              </w:rPr>
              <w:drawing>
                <wp:inline distT="0" distB="0" distL="0" distR="0">
                  <wp:extent cx="95250" cy="95250"/>
                  <wp:effectExtent l="0" t="0" r="0" b="0"/>
                  <wp:docPr id="208" name="Imagen 2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00"/>
                <w:sz w:val="24"/>
                <w:szCs w:val="24"/>
                <w:lang w:eastAsia="es-MX"/>
              </w:rPr>
              <w:t>Valid</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b/>
                <w:bCs/>
                <w:noProof/>
                <w:color w:val="000000"/>
                <w:sz w:val="24"/>
                <w:szCs w:val="24"/>
                <w:lang w:eastAsia="es-MX"/>
              </w:rPr>
              <w:drawing>
                <wp:inline distT="0" distB="0" distL="0" distR="0">
                  <wp:extent cx="95250" cy="95250"/>
                  <wp:effectExtent l="0" t="0" r="0" b="0"/>
                  <wp:docPr id="207" name="Imagen 2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00"/>
                <w:sz w:val="24"/>
                <w:szCs w:val="24"/>
                <w:lang w:eastAsia="es-MX"/>
              </w:rPr>
              <w:t>Invalid</w:t>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206" name="Imagen 2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:32B:USD1000,</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5250" cy="95250"/>
                  <wp:effectExtent l="0" t="0" r="0" b="0"/>
                  <wp:docPr id="205" name="Imagen 2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:33B:CHF1200,</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204" name="Imagen 2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:32B:USD1000,00</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5250" cy="95250"/>
                  <wp:effectExtent l="0" t="0" r="0" b="0"/>
                  <wp:docPr id="203" name="Imagen 2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:33B:USD1000,</w:t>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02" name="Imagen 2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01" name="Imagen 2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200" name="Imagen 2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:32B:CHF1200,</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5250" cy="95250"/>
                  <wp:effectExtent l="0" t="0" r="0" b="0"/>
                  <wp:docPr id="199" name="Imagen 1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:33B:USD1000,</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98" name="Imagen 1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:32B:CHF1200,</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5250" cy="95250"/>
                  <wp:effectExtent l="0" t="0" r="0" b="0"/>
                  <wp:docPr id="197" name="Imagen 1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:33B:CHF1000,00</w:t>
            </w:r>
          </w:p>
        </w:tc>
      </w:tr>
    </w:tbl>
    <w:p w:rsidR="00393E6F" w:rsidRPr="00393E6F" w:rsidRDefault="00393E6F" w:rsidP="00393E6F">
      <w:pPr>
        <w:spacing w:after="0" w:line="240" w:lineRule="auto"/>
        <w:rPr>
          <w:rFonts w:ascii="Arial" w:hAnsi="Arial" w:cs="Arial"/>
          <w:color w:val="000000"/>
          <w:sz w:val="24"/>
          <w:szCs w:val="24"/>
          <w:lang w:eastAsia="es-MX"/>
        </w:rPr>
      </w:pPr>
      <w:r w:rsidRPr="00393E6F">
        <w:rPr>
          <w:rFonts w:ascii="Arial" w:hAnsi="Arial" w:cs="Arial"/>
          <w:b/>
          <w:bCs/>
          <w:color w:val="000000"/>
          <w:sz w:val="24"/>
          <w:szCs w:val="24"/>
          <w:lang w:eastAsia="es-MX"/>
        </w:rPr>
        <w:t xml:space="preserve">C6 </w:t>
      </w:r>
    </w:p>
    <w:p w:rsidR="00393E6F" w:rsidRPr="00393E6F" w:rsidRDefault="00393E6F" w:rsidP="00393E6F">
      <w:p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Field 52a may be present in either sequence A or in one or more occurrences of sequence B, but must not be present in both sequences (Error code(s): D64). </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085"/>
        <w:gridCol w:w="4085"/>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3399"/>
                <w:sz w:val="24"/>
                <w:szCs w:val="24"/>
                <w:lang w:eastAsia="es-MX"/>
              </w:rPr>
              <w:drawing>
                <wp:inline distT="0" distB="0" distL="0" distR="0">
                  <wp:extent cx="95250" cy="95250"/>
                  <wp:effectExtent l="0" t="0" r="0" b="0"/>
                  <wp:docPr id="196" name="Imagen 1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Sequence A</w:t>
            </w:r>
            <w:r w:rsidRPr="00393E6F">
              <w:rPr>
                <w:rFonts w:ascii="Arial" w:hAnsi="Arial" w:cs="Arial"/>
                <w:b/>
                <w:bCs/>
                <w:color w:val="003399"/>
                <w:sz w:val="24"/>
                <w:szCs w:val="24"/>
                <w:lang w:val="en-US" w:eastAsia="es-MX"/>
              </w:rPr>
              <w:br/>
            </w:r>
            <w:r>
              <w:rPr>
                <w:rFonts w:ascii="Arial" w:hAnsi="Arial" w:cs="Arial"/>
                <w:b/>
                <w:bCs/>
                <w:noProof/>
                <w:color w:val="003399"/>
                <w:sz w:val="24"/>
                <w:szCs w:val="24"/>
                <w:lang w:eastAsia="es-MX"/>
              </w:rPr>
              <w:drawing>
                <wp:inline distT="0" distB="0" distL="0" distR="0">
                  <wp:extent cx="95250" cy="95250"/>
                  <wp:effectExtent l="0" t="0" r="0" b="0"/>
                  <wp:docPr id="195" name="Imagen 1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if field 52a is...</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3399"/>
                <w:sz w:val="24"/>
                <w:szCs w:val="24"/>
                <w:lang w:eastAsia="es-MX"/>
              </w:rPr>
              <w:drawing>
                <wp:inline distT="0" distB="0" distL="0" distR="0">
                  <wp:extent cx="95250" cy="95250"/>
                  <wp:effectExtent l="0" t="0" r="0" b="0"/>
                  <wp:docPr id="194" name="Imagen 1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Sequence B</w:t>
            </w:r>
            <w:r w:rsidRPr="00393E6F">
              <w:rPr>
                <w:rFonts w:ascii="Arial" w:hAnsi="Arial" w:cs="Arial"/>
                <w:b/>
                <w:bCs/>
                <w:color w:val="003399"/>
                <w:sz w:val="24"/>
                <w:szCs w:val="24"/>
                <w:lang w:val="en-US" w:eastAsia="es-MX"/>
              </w:rPr>
              <w:br/>
            </w:r>
            <w:r>
              <w:rPr>
                <w:rFonts w:ascii="Arial" w:hAnsi="Arial" w:cs="Arial"/>
                <w:b/>
                <w:bCs/>
                <w:noProof/>
                <w:color w:val="003399"/>
                <w:sz w:val="24"/>
                <w:szCs w:val="24"/>
                <w:lang w:eastAsia="es-MX"/>
              </w:rPr>
              <w:drawing>
                <wp:inline distT="0" distB="0" distL="0" distR="0">
                  <wp:extent cx="95250" cy="95250"/>
                  <wp:effectExtent l="0" t="0" r="0" b="0"/>
                  <wp:docPr id="193" name="Imagen 1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then field 52a is...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92" name="Imagen 1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91" name="Imagen 1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Not allowed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90" name="Imagen 1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Not 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89" name="Imagen 1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Optional</w:t>
            </w:r>
          </w:p>
        </w:tc>
      </w:tr>
    </w:tbl>
    <w:p w:rsidR="00393E6F" w:rsidRPr="00393E6F" w:rsidRDefault="00393E6F" w:rsidP="00393E6F">
      <w:pPr>
        <w:spacing w:after="0" w:line="240" w:lineRule="auto"/>
        <w:rPr>
          <w:rFonts w:ascii="Arial" w:hAnsi="Arial" w:cs="Arial"/>
          <w:color w:val="000000"/>
          <w:sz w:val="24"/>
          <w:szCs w:val="24"/>
          <w:lang w:eastAsia="es-MX"/>
        </w:rPr>
      </w:pPr>
      <w:r w:rsidRPr="00393E6F">
        <w:rPr>
          <w:rFonts w:ascii="Arial" w:hAnsi="Arial" w:cs="Arial"/>
          <w:b/>
          <w:bCs/>
          <w:color w:val="000000"/>
          <w:sz w:val="24"/>
          <w:szCs w:val="24"/>
          <w:lang w:eastAsia="es-MX"/>
        </w:rPr>
        <w:t xml:space="preserve">C7 </w:t>
      </w:r>
    </w:p>
    <w:p w:rsidR="00393E6F" w:rsidRPr="00393E6F" w:rsidRDefault="00393E6F" w:rsidP="00393E6F">
      <w:p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If field 56a is present, field 57a must also be present (Error code(s): D65). </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085"/>
        <w:gridCol w:w="4085"/>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88" name="Imagen 1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If field 56a is...</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87" name="Imagen 1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roofErr w:type="gramStart"/>
            <w:r w:rsidRPr="00393E6F">
              <w:rPr>
                <w:rFonts w:ascii="Arial" w:hAnsi="Arial" w:cs="Arial"/>
                <w:b/>
                <w:bCs/>
                <w:color w:val="003399"/>
                <w:sz w:val="24"/>
                <w:szCs w:val="24"/>
                <w:lang w:eastAsia="es-MX"/>
              </w:rPr>
              <w:t>then</w:t>
            </w:r>
            <w:proofErr w:type="gramEnd"/>
            <w:r w:rsidRPr="00393E6F">
              <w:rPr>
                <w:rFonts w:ascii="Arial" w:hAnsi="Arial" w:cs="Arial"/>
                <w:b/>
                <w:bCs/>
                <w:color w:val="003399"/>
                <w:sz w:val="24"/>
                <w:szCs w:val="24"/>
                <w:lang w:eastAsia="es-MX"/>
              </w:rPr>
              <w:t xml:space="preserve"> field 57a is...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86" name="Imagen 1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85" name="Imagen 1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Mandatory</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84" name="Imagen 1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Not present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83" name="Imagen 1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Optional</w:t>
            </w:r>
          </w:p>
        </w:tc>
      </w:tr>
    </w:tbl>
    <w:p w:rsidR="00393E6F" w:rsidRPr="00393E6F" w:rsidRDefault="00393E6F" w:rsidP="00393E6F">
      <w:pPr>
        <w:spacing w:after="0" w:line="240" w:lineRule="auto"/>
        <w:rPr>
          <w:rFonts w:ascii="Arial" w:hAnsi="Arial" w:cs="Arial"/>
          <w:color w:val="000000"/>
          <w:sz w:val="24"/>
          <w:szCs w:val="24"/>
          <w:lang w:eastAsia="es-MX"/>
        </w:rPr>
      </w:pPr>
      <w:r w:rsidRPr="00393E6F">
        <w:rPr>
          <w:rFonts w:ascii="Arial" w:hAnsi="Arial" w:cs="Arial"/>
          <w:b/>
          <w:bCs/>
          <w:color w:val="000000"/>
          <w:sz w:val="24"/>
          <w:szCs w:val="24"/>
          <w:lang w:eastAsia="es-MX"/>
        </w:rPr>
        <w:t xml:space="preserve">C8 </w:t>
      </w:r>
    </w:p>
    <w:p w:rsidR="00393E6F" w:rsidRPr="00393E6F" w:rsidRDefault="00393E6F" w:rsidP="00393E6F">
      <w:p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If field 21R is present in sequence A, then in each occurrence of sequence B, the currency code in fields 32B must be the same (Error code(s): D98). </w:t>
      </w:r>
    </w:p>
    <w:p w:rsidR="00393E6F" w:rsidRPr="00393E6F" w:rsidRDefault="00393E6F" w:rsidP="00393E6F">
      <w:pPr>
        <w:spacing w:after="0" w:line="240" w:lineRule="auto"/>
        <w:rPr>
          <w:rFonts w:ascii="Arial" w:hAnsi="Arial" w:cs="Arial"/>
          <w:color w:val="000000"/>
          <w:sz w:val="24"/>
          <w:szCs w:val="24"/>
          <w:lang w:val="en-US" w:eastAsia="es-MX"/>
        </w:rPr>
      </w:pPr>
      <w:bookmarkStart w:id="22" w:name="C7"/>
      <w:r>
        <w:rPr>
          <w:rFonts w:ascii="Arial" w:hAnsi="Arial" w:cs="Arial"/>
          <w:b/>
          <w:bCs/>
          <w:noProof/>
          <w:color w:val="0000FF"/>
          <w:sz w:val="24"/>
          <w:szCs w:val="24"/>
          <w:lang w:eastAsia="es-MX"/>
        </w:rPr>
        <w:drawing>
          <wp:inline distT="0" distB="0" distL="0" distR="0">
            <wp:extent cx="95250" cy="95250"/>
            <wp:effectExtent l="0" t="0" r="0" b="0"/>
            <wp:docPr id="182" name="Imagen 1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bookmarkEnd w:id="22"/>
      <w:ins w:id="23" w:author="Unknown">
        <w:r w:rsidRPr="00393E6F">
          <w:rPr>
            <w:rFonts w:ascii="Arial" w:hAnsi="Arial" w:cs="Arial"/>
            <w:b/>
            <w:bCs/>
            <w:color w:val="0000FF"/>
            <w:sz w:val="24"/>
            <w:szCs w:val="24"/>
            <w:lang w:val="en-US" w:eastAsia="es-MX"/>
          </w:rPr>
          <w:t xml:space="preserve">C9 </w:t>
        </w:r>
      </w:ins>
    </w:p>
    <w:p w:rsidR="00393E6F" w:rsidRPr="00393E6F" w:rsidRDefault="00393E6F" w:rsidP="00393E6F">
      <w:pPr>
        <w:spacing w:before="100" w:beforeAutospacing="1" w:after="100" w:afterAutospacing="1" w:line="240" w:lineRule="auto"/>
        <w:ind w:left="721"/>
        <w:rPr>
          <w:ins w:id="24" w:author="Unknown"/>
          <w:rFonts w:ascii="Arial" w:hAnsi="Arial" w:cs="Arial"/>
          <w:color w:val="000000"/>
          <w:sz w:val="24"/>
          <w:szCs w:val="24"/>
          <w:lang w:val="en-US" w:eastAsia="es-MX"/>
        </w:rPr>
      </w:pPr>
      <w:ins w:id="25" w:author="Unknown">
        <w:r w:rsidRPr="00393E6F">
          <w:rPr>
            <w:rFonts w:ascii="Arial" w:hAnsi="Arial" w:cs="Arial"/>
            <w:color w:val="0000FF"/>
            <w:sz w:val="24"/>
            <w:szCs w:val="24"/>
            <w:lang w:val="en-US" w:eastAsia="es-MX"/>
          </w:rPr>
          <w:t>In each occurrence of sequence B, the presence of fields 33B and 21F is dependent on the presence and value of fields 32B and 23E as follows(Error code(s): E54).</w:t>
        </w:r>
        <w:r w:rsidRPr="00393E6F">
          <w:rPr>
            <w:rFonts w:ascii="Arial" w:hAnsi="Arial" w:cs="Arial"/>
            <w:color w:val="000000"/>
            <w:sz w:val="24"/>
            <w:szCs w:val="24"/>
            <w:lang w:val="en-US" w:eastAsia="es-MX"/>
          </w:rPr>
          <w:t xml:space="preserve"> </w:t>
        </w:r>
      </w:ins>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69"/>
        <w:gridCol w:w="1955"/>
        <w:gridCol w:w="1955"/>
        <w:gridCol w:w="2291"/>
      </w:tblGrid>
      <w:tr w:rsidR="00393E6F" w:rsidRPr="00393E6F" w:rsidTr="00393E6F">
        <w:trPr>
          <w:tblHeader/>
          <w:tblCellSpacing w:w="15"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00FF"/>
                <w:sz w:val="24"/>
                <w:szCs w:val="24"/>
                <w:lang w:eastAsia="es-MX"/>
              </w:rPr>
              <w:drawing>
                <wp:inline distT="0" distB="0" distL="0" distR="0">
                  <wp:extent cx="95250" cy="95250"/>
                  <wp:effectExtent l="0" t="0" r="0" b="0"/>
                  <wp:docPr id="181" name="Imagen 1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FF"/>
                <w:sz w:val="24"/>
                <w:szCs w:val="24"/>
                <w:lang w:val="en-US" w:eastAsia="es-MX"/>
              </w:rPr>
              <w:t>Within the same occurrence of sequence B</w:t>
            </w:r>
          </w:p>
        </w:tc>
      </w:tr>
      <w:tr w:rsidR="00393E6F" w:rsidRPr="00393E6F" w:rsidTr="00393E6F">
        <w:trPr>
          <w:tblHeade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00FF"/>
                <w:sz w:val="24"/>
                <w:szCs w:val="24"/>
                <w:lang w:eastAsia="es-MX"/>
              </w:rPr>
              <w:drawing>
                <wp:inline distT="0" distB="0" distL="0" distR="0">
                  <wp:extent cx="95250" cy="95250"/>
                  <wp:effectExtent l="0" t="0" r="0" b="0"/>
                  <wp:docPr id="180" name="Imagen 1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FF"/>
                <w:sz w:val="24"/>
                <w:szCs w:val="24"/>
                <w:lang w:val="en-US" w:eastAsia="es-MX"/>
              </w:rPr>
              <w:t>If amount in field 32B...</w:t>
            </w:r>
          </w:p>
        </w:tc>
        <w:tc>
          <w:tcPr>
            <w:tcW w:w="12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00FF"/>
                <w:sz w:val="24"/>
                <w:szCs w:val="24"/>
                <w:lang w:eastAsia="es-MX"/>
              </w:rPr>
              <w:drawing>
                <wp:inline distT="0" distB="0" distL="0" distR="0">
                  <wp:extent cx="95250" cy="95250"/>
                  <wp:effectExtent l="0" t="0" r="0" b="0"/>
                  <wp:docPr id="179" name="Imagen 1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FF"/>
                <w:sz w:val="24"/>
                <w:szCs w:val="24"/>
                <w:lang w:eastAsia="es-MX"/>
              </w:rPr>
              <w:t>And field 23E is...</w:t>
            </w:r>
          </w:p>
        </w:tc>
        <w:tc>
          <w:tcPr>
            <w:tcW w:w="12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00FF"/>
                <w:sz w:val="24"/>
                <w:szCs w:val="24"/>
                <w:lang w:eastAsia="es-MX"/>
              </w:rPr>
              <w:drawing>
                <wp:inline distT="0" distB="0" distL="0" distR="0">
                  <wp:extent cx="95250" cy="95250"/>
                  <wp:effectExtent l="0" t="0" r="0" b="0"/>
                  <wp:docPr id="178" name="Imagen 1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FF"/>
                <w:sz w:val="24"/>
                <w:szCs w:val="24"/>
                <w:lang w:eastAsia="es-MX"/>
              </w:rPr>
              <w:t>Then field 33B is...</w:t>
            </w:r>
          </w:p>
        </w:tc>
        <w:tc>
          <w:tcPr>
            <w:tcW w:w="14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00FF"/>
                <w:sz w:val="24"/>
                <w:szCs w:val="24"/>
                <w:lang w:eastAsia="es-MX"/>
              </w:rPr>
              <w:drawing>
                <wp:inline distT="0" distB="0" distL="0" distR="0">
                  <wp:extent cx="95250" cy="95250"/>
                  <wp:effectExtent l="0" t="0" r="0" b="0"/>
                  <wp:docPr id="177" name="Imagen 1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FF"/>
                <w:sz w:val="24"/>
                <w:szCs w:val="24"/>
                <w:lang w:eastAsia="es-MX"/>
              </w:rPr>
              <w:t>And field 21F is...</w:t>
            </w:r>
          </w:p>
        </w:tc>
      </w:tr>
      <w:tr w:rsidR="00393E6F" w:rsidRPr="00393E6F" w:rsidTr="00393E6F">
        <w:trPr>
          <w:tblCellSpacing w:w="15" w:type="dxa"/>
        </w:trPr>
        <w:tc>
          <w:tcPr>
            <w:tcW w:w="120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76" name="Imagen 1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Equals zero</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175" name="Imagen 1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Present and code equals EQUI</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74" name="Imagen 1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Mandatory</w:t>
            </w:r>
          </w:p>
        </w:tc>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73" name="Imagen 1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Optional</w:t>
            </w:r>
          </w:p>
        </w:tc>
      </w:tr>
      <w:tr w:rsidR="00393E6F" w:rsidRPr="00393E6F" w:rsidTr="00393E6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93E6F" w:rsidRPr="00393E6F" w:rsidRDefault="00393E6F" w:rsidP="00393E6F">
            <w:pPr>
              <w:spacing w:after="0" w:line="240" w:lineRule="auto"/>
              <w:rPr>
                <w:rFonts w:ascii="Arial" w:hAnsi="Arial" w:cs="Arial"/>
                <w:color w:val="000000"/>
                <w:sz w:val="24"/>
                <w:szCs w:val="24"/>
                <w:lang w:eastAsia="es-MX"/>
              </w:rPr>
            </w:pP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172" name="Imagen 1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Present and code NOT equals EQUI</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71" name="Imagen 1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allowed</w:t>
            </w:r>
          </w:p>
        </w:tc>
        <w:tc>
          <w:tcPr>
            <w:tcW w:w="26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70" name="Imagen 1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allowed</w:t>
            </w:r>
          </w:p>
        </w:tc>
      </w:tr>
      <w:tr w:rsidR="00393E6F" w:rsidRPr="00393E6F" w:rsidTr="00393E6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93E6F" w:rsidRPr="00393E6F" w:rsidRDefault="00393E6F" w:rsidP="00393E6F">
            <w:pPr>
              <w:spacing w:after="0" w:line="240" w:lineRule="auto"/>
              <w:rPr>
                <w:rFonts w:ascii="Arial" w:hAnsi="Arial" w:cs="Arial"/>
                <w:color w:val="000000"/>
                <w:sz w:val="24"/>
                <w:szCs w:val="24"/>
                <w:lang w:eastAsia="es-MX"/>
              </w:rPr>
            </w:pP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69" name="Imagen 1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present</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68" name="Imagen 1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allowed</w:t>
            </w:r>
          </w:p>
        </w:tc>
        <w:tc>
          <w:tcPr>
            <w:tcW w:w="26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67" name="Imagen 1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allowed</w:t>
            </w:r>
          </w:p>
        </w:tc>
      </w:tr>
      <w:tr w:rsidR="00393E6F" w:rsidRPr="00393E6F" w:rsidTr="00393E6F">
        <w:trPr>
          <w:tblCellSpacing w:w="15" w:type="dxa"/>
        </w:trPr>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66" name="Imagen 1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equals zero</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65" name="Imagen 1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Not applicable</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64" name="Imagen 1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Optional</w:t>
            </w:r>
          </w:p>
        </w:tc>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163" name="Imagen 1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Optional</w:t>
            </w:r>
          </w:p>
        </w:tc>
      </w:tr>
    </w:tbl>
    <w:p w:rsidR="00393E6F" w:rsidRDefault="00393E6F">
      <w:pPr>
        <w:rPr>
          <w:lang w:val="en-US"/>
        </w:rPr>
      </w:pPr>
    </w:p>
    <w:p w:rsidR="00393E6F" w:rsidRDefault="00393E6F">
      <w:pPr>
        <w:rPr>
          <w:lang w:val="en-US"/>
        </w:rPr>
      </w:pPr>
    </w:p>
    <w:p w:rsidR="00393E6F" w:rsidRPr="00393E6F" w:rsidRDefault="00393E6F" w:rsidP="00393E6F">
      <w:pPr>
        <w:numPr>
          <w:ilvl w:val="0"/>
          <w:numId w:val="21"/>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If field 21R is present in sequence A, and field 28D indicates that more than one message is chained for this request for transfer instruction, the currency code must be the same for all occurrences of field 32B in sequence B of all chained messages. </w:t>
      </w:r>
    </w:p>
    <w:p w:rsidR="00393E6F" w:rsidRPr="00393E6F" w:rsidRDefault="00393E6F" w:rsidP="00393E6F">
      <w:pPr>
        <w:numPr>
          <w:ilvl w:val="0"/>
          <w:numId w:val="21"/>
        </w:numPr>
        <w:spacing w:before="100" w:beforeAutospacing="1" w:after="100" w:afterAutospacing="1" w:line="240" w:lineRule="auto"/>
        <w:ind w:left="721"/>
        <w:rPr>
          <w:ins w:id="26"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277" name="Imagen 2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27" w:author="Unknown">
        <w:r w:rsidRPr="00393E6F">
          <w:rPr>
            <w:rFonts w:ascii="Arial" w:hAnsi="Arial" w:cs="Arial"/>
            <w:color w:val="0000FF"/>
            <w:sz w:val="24"/>
            <w:szCs w:val="24"/>
            <w:lang w:val="en-US" w:eastAsia="es-MX"/>
          </w:rPr>
          <w:t>In case of an equivalent amount transfer, identified with the code EQUI in field 23E, the transaction amount in field 32B must equal zero.</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1"/>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 case of sweeping, topping or zero balancing operations, identified with a code in field 23E, the transaction amount in field 32B can equal zero. </w:t>
      </w:r>
    </w:p>
    <w:p w:rsidR="00393E6F" w:rsidRPr="00393E6F" w:rsidRDefault="00393E6F" w:rsidP="00393E6F">
      <w:pPr>
        <w:numPr>
          <w:ilvl w:val="0"/>
          <w:numId w:val="21"/>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 case field 28D indicates that messages are chained, all messages belonging to the same chain must have exactly the same sender's reference in field 20. </w:t>
      </w:r>
    </w:p>
    <w:p w:rsidR="00393E6F" w:rsidRPr="00393E6F" w:rsidRDefault="00393E6F" w:rsidP="00393E6F">
      <w:pPr>
        <w:numPr>
          <w:ilvl w:val="0"/>
          <w:numId w:val="21"/>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 case field 28D indicates that messages are chained, sequence A must be repeated and be identical for all messages belonging to the same chain. </w:t>
      </w:r>
    </w:p>
    <w:p w:rsidR="00393E6F" w:rsidRPr="00393E6F" w:rsidRDefault="00393E6F" w:rsidP="00393E6F">
      <w:pPr>
        <w:numPr>
          <w:ilvl w:val="0"/>
          <w:numId w:val="21"/>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the currency of the settlement amount is in euro and it is necessary to indicate the equivalent in National Currency Denomination, the following guideline applies: </w:t>
      </w:r>
    </w:p>
    <w:p w:rsidR="00393E6F" w:rsidRPr="00393E6F" w:rsidRDefault="00393E6F" w:rsidP="00393E6F">
      <w:pPr>
        <w:numPr>
          <w:ilvl w:val="1"/>
          <w:numId w:val="21"/>
        </w:numPr>
        <w:spacing w:before="100" w:beforeAutospacing="1" w:after="100" w:afterAutospacing="1" w:line="240" w:lineRule="auto"/>
        <w:ind w:left="144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field 32B contains the euro amount, to be executed by the receiver; </w:t>
      </w:r>
    </w:p>
    <w:p w:rsidR="00393E6F" w:rsidRPr="00393E6F" w:rsidRDefault="00393E6F" w:rsidP="00393E6F">
      <w:pPr>
        <w:numPr>
          <w:ilvl w:val="1"/>
          <w:numId w:val="21"/>
        </w:numPr>
        <w:spacing w:before="100" w:beforeAutospacing="1" w:after="100" w:afterAutospacing="1" w:line="240" w:lineRule="auto"/>
        <w:ind w:left="144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field 33B contains the currency and value of the instructed amount i.e. the NCD amount, equivalent to field 32B; </w:t>
      </w:r>
    </w:p>
    <w:p w:rsidR="00393E6F" w:rsidRPr="00393E6F" w:rsidRDefault="00393E6F" w:rsidP="00393E6F">
      <w:pPr>
        <w:numPr>
          <w:ilvl w:val="1"/>
          <w:numId w:val="21"/>
        </w:numPr>
        <w:spacing w:before="100" w:beforeAutospacing="1" w:after="100" w:afterAutospacing="1" w:line="240" w:lineRule="auto"/>
        <w:ind w:left="144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field 36 (due to network validated rule 2) contains the fixed conversion rate between the euro and the National Denomination Currency amounts; </w:t>
      </w:r>
    </w:p>
    <w:p w:rsidR="00393E6F" w:rsidRPr="00393E6F" w:rsidRDefault="00393E6F" w:rsidP="00393E6F">
      <w:pPr>
        <w:numPr>
          <w:ilvl w:val="1"/>
          <w:numId w:val="21"/>
        </w:numPr>
        <w:spacing w:before="100" w:beforeAutospacing="1" w:after="100" w:afterAutospacing="1" w:line="240" w:lineRule="auto"/>
        <w:ind w:left="1441"/>
        <w:rPr>
          <w:rFonts w:ascii="Arial" w:hAnsi="Arial" w:cs="Arial"/>
          <w:color w:val="000000"/>
          <w:sz w:val="24"/>
          <w:szCs w:val="24"/>
          <w:lang w:val="en-US" w:eastAsia="es-MX"/>
        </w:rPr>
      </w:pPr>
      <w:proofErr w:type="gramStart"/>
      <w:r w:rsidRPr="00393E6F">
        <w:rPr>
          <w:rFonts w:ascii="Arial" w:hAnsi="Arial" w:cs="Arial"/>
          <w:color w:val="000000"/>
          <w:sz w:val="24"/>
          <w:szCs w:val="24"/>
          <w:lang w:val="en-US" w:eastAsia="es-MX"/>
        </w:rPr>
        <w:t>field</w:t>
      </w:r>
      <w:proofErr w:type="gramEnd"/>
      <w:r w:rsidRPr="00393E6F">
        <w:rPr>
          <w:rFonts w:ascii="Arial" w:hAnsi="Arial" w:cs="Arial"/>
          <w:color w:val="000000"/>
          <w:sz w:val="24"/>
          <w:szCs w:val="24"/>
          <w:lang w:val="en-US" w:eastAsia="es-MX"/>
        </w:rPr>
        <w:t xml:space="preserve"> 21F (due to network validated rule 1) contains the value "NONREF".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complete chain of parties and the transaction flow is illustrated by the following figure: </w:t>
      </w:r>
    </w:p>
    <w:p w:rsidR="00393E6F" w:rsidRPr="00393E6F" w:rsidRDefault="00393E6F" w:rsidP="00393E6F">
      <w:pPr>
        <w:spacing w:before="100" w:beforeAutospacing="1" w:after="100" w:afterAutospacing="1"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5276850" cy="6496050"/>
            <wp:effectExtent l="0" t="0" r="0" b="0"/>
            <wp:docPr id="276" name="Imagen 276" descr="http://www.10588.com/pub_web/swift/books/us1m/doc/d0010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www.10588.com/pub_web/swift/books/us1m/doc/d001001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6496050"/>
                    </a:xfrm>
                    <a:prstGeom prst="rect">
                      <a:avLst/>
                    </a:prstGeom>
                    <a:noFill/>
                    <a:ln>
                      <a:noFill/>
                    </a:ln>
                  </pic:spPr>
                </pic:pic>
              </a:graphicData>
            </a:graphic>
          </wp:inline>
        </w:drawing>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parties mentioned in the chain are not necessarily different entities. The first column of the table below shows the parties that can be omitted in an MT 101. The second column specifies the party which assumes the role of the party in the first column, when it is not present: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3399"/>
                <w:sz w:val="24"/>
                <w:szCs w:val="24"/>
                <w:lang w:eastAsia="es-MX"/>
              </w:rPr>
              <w:drawing>
                <wp:inline distT="0" distB="0" distL="0" distR="0">
                  <wp:extent cx="95250" cy="95250"/>
                  <wp:effectExtent l="0" t="0" r="0" b="0"/>
                  <wp:docPr id="275" name="Imagen 2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If the following party is missing...</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val="en-US" w:eastAsia="es-MX"/>
              </w:rPr>
            </w:pPr>
            <w:r>
              <w:rPr>
                <w:rFonts w:ascii="Arial" w:hAnsi="Arial" w:cs="Arial"/>
                <w:b/>
                <w:bCs/>
                <w:noProof/>
                <w:color w:val="003399"/>
                <w:sz w:val="24"/>
                <w:szCs w:val="24"/>
                <w:lang w:eastAsia="es-MX"/>
              </w:rPr>
              <w:drawing>
                <wp:inline distT="0" distB="0" distL="0" distR="0">
                  <wp:extent cx="95250" cy="95250"/>
                  <wp:effectExtent l="0" t="0" r="0" b="0"/>
                  <wp:docPr id="274" name="Imagen 2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val="en-US" w:eastAsia="es-MX"/>
              </w:rPr>
              <w:t>Its function is assumed by ...</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73" name="Imagen 2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Instructing party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72" name="Imagen 2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71" name="Imagen 2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 servicing institution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70" name="Imagen 2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Receiver</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69" name="Imagen 2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Intermediary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68" name="Imagen 2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 with institution</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67" name="Imagen 2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 with institution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66" name="Imagen 2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Receiver</w:t>
            </w:r>
          </w:p>
        </w:tc>
      </w:tr>
    </w:tbl>
    <w:p w:rsidR="00393E6F" w:rsidRDefault="00393E6F">
      <w:pPr>
        <w:rPr>
          <w:lang w:val="en-US"/>
        </w:rPr>
      </w:pPr>
    </w:p>
    <w:p w:rsidR="00393E6F" w:rsidRDefault="00393E6F">
      <w:pPr>
        <w:spacing w:after="0" w:line="240" w:lineRule="auto"/>
        <w:rPr>
          <w:lang w:val="en-US"/>
        </w:rPr>
      </w:pPr>
      <w:r>
        <w:rPr>
          <w:lang w:val="en-US"/>
        </w:rPr>
        <w:br w:type="page"/>
      </w: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1. Field 20: Sender's Reference</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8720"/>
      </w:tblGrid>
      <w:tr w:rsidR="00393E6F" w:rsidRPr="00393E6F" w:rsidTr="00393E6F">
        <w:trPr>
          <w:tblCellSpacing w:w="15" w:type="dxa"/>
        </w:trPr>
        <w:tc>
          <w:tcPr>
            <w:tcW w:w="5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78" name="Imagen 2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16x</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Mandatory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reference assigned by the Sender to unambiguously identify the message.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must not start or end with a slash '/' and must not contain two consecutive slashes '//' (Error code(s): T26).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The reference must be unique for each message (or chain of messages) and is part of the message identification and transaction identification which is to be used in related queries, cancellations, etc.</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2. Field 21R: Customer Specified Reference</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2289"/>
        <w:gridCol w:w="6431"/>
      </w:tblGrid>
      <w:tr w:rsidR="00393E6F" w:rsidRPr="00393E6F" w:rsidTr="00393E6F">
        <w:trPr>
          <w:tblCellSpacing w:w="15" w:type="dxa"/>
        </w:trPr>
        <w:tc>
          <w:tcPr>
            <w:tcW w:w="13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282" name="Imagen 2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Option R</w:t>
            </w:r>
          </w:p>
        </w:tc>
        <w:tc>
          <w:tcPr>
            <w:tcW w:w="37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281" name="Imagen 2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16x</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Optional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reference to the entire message assigned by either the: </w:t>
      </w:r>
    </w:p>
    <w:p w:rsidR="00393E6F" w:rsidRPr="00393E6F" w:rsidRDefault="00393E6F" w:rsidP="00393E6F">
      <w:pPr>
        <w:numPr>
          <w:ilvl w:val="0"/>
          <w:numId w:val="22"/>
        </w:numPr>
        <w:spacing w:before="100" w:beforeAutospacing="1" w:after="100" w:afterAutospacing="1" w:line="240" w:lineRule="auto"/>
        <w:ind w:left="721"/>
        <w:rPr>
          <w:rFonts w:ascii="Arial" w:hAnsi="Arial" w:cs="Arial"/>
          <w:color w:val="000000"/>
          <w:sz w:val="24"/>
          <w:szCs w:val="24"/>
          <w:lang w:eastAsia="es-MX"/>
        </w:rPr>
      </w:pPr>
      <w:r w:rsidRPr="00393E6F">
        <w:rPr>
          <w:rFonts w:ascii="Arial" w:hAnsi="Arial" w:cs="Arial"/>
          <w:color w:val="000000"/>
          <w:sz w:val="24"/>
          <w:szCs w:val="24"/>
          <w:lang w:eastAsia="es-MX"/>
        </w:rPr>
        <w:t xml:space="preserve">instructing party, when present or </w:t>
      </w:r>
    </w:p>
    <w:p w:rsidR="00393E6F" w:rsidRPr="00393E6F" w:rsidRDefault="00393E6F" w:rsidP="00393E6F">
      <w:pPr>
        <w:numPr>
          <w:ilvl w:val="0"/>
          <w:numId w:val="22"/>
        </w:numPr>
        <w:spacing w:before="100" w:beforeAutospacing="1" w:after="100" w:afterAutospacing="1" w:line="240" w:lineRule="auto"/>
        <w:ind w:left="721"/>
        <w:rPr>
          <w:rFonts w:ascii="Arial" w:hAnsi="Arial" w:cs="Arial"/>
          <w:color w:val="000000"/>
          <w:sz w:val="24"/>
          <w:szCs w:val="24"/>
          <w:lang w:val="en-US" w:eastAsia="es-MX"/>
        </w:rPr>
      </w:pPr>
      <w:proofErr w:type="gramStart"/>
      <w:r w:rsidRPr="00393E6F">
        <w:rPr>
          <w:rFonts w:ascii="Arial" w:hAnsi="Arial" w:cs="Arial"/>
          <w:color w:val="000000"/>
          <w:sz w:val="24"/>
          <w:szCs w:val="24"/>
          <w:lang w:val="en-US" w:eastAsia="es-MX"/>
        </w:rPr>
        <w:t>ordering</w:t>
      </w:r>
      <w:proofErr w:type="gramEnd"/>
      <w:r w:rsidRPr="00393E6F">
        <w:rPr>
          <w:rFonts w:ascii="Arial" w:hAnsi="Arial" w:cs="Arial"/>
          <w:color w:val="000000"/>
          <w:sz w:val="24"/>
          <w:szCs w:val="24"/>
          <w:lang w:val="en-US" w:eastAsia="es-MX"/>
        </w:rPr>
        <w:t xml:space="preserve"> customer, when the instructing party is not present.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must not start or end with a slash '/' and must not contain two consecutive slashes '//' (Error code(s): T26).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this field is present, the ordering customer requests a single debit entry for the sum of the amounts of all transactions in the instruction, even if this instruction is chained in several messages. If the field is not used, all debit items are posted individually. </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3. Field 28D: Message Index / Total</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85" name="Imagen 2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D</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84" name="Imagen 2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5n/5n</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83" name="Imagen 2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(Message Index)/(Total)</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Mandatory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chains different messages by specifying the sequence number in the total number of messages.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Both the message index and the total number of messages allow the receiver to check that all transactions to be executed have been received.</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4. Field 50a: Instructing Party</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91" name="Imagen 2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C</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90" name="Imagen 2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89" name="Imagen 2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(BEI)</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88" name="Imagen 2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L</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87" name="Imagen 2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35x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286" name="Imagen 2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Conditional (C4)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identifies the customer which is authorised by the account owner/account servicing institution to order all the transactions in the message.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BIC must be a BEI. Please refer to the latest version of the </w:t>
      </w:r>
      <w:r w:rsidRPr="00393E6F">
        <w:rPr>
          <w:rFonts w:ascii="Arial" w:hAnsi="Arial" w:cs="Arial"/>
          <w:i/>
          <w:iCs/>
          <w:color w:val="000000"/>
          <w:sz w:val="24"/>
          <w:szCs w:val="24"/>
          <w:lang w:val="en-US" w:eastAsia="es-MX"/>
        </w:rPr>
        <w:t>BIC Directory - Corporations</w:t>
      </w:r>
      <w:r w:rsidRPr="00393E6F">
        <w:rPr>
          <w:rFonts w:ascii="Arial" w:hAnsi="Arial" w:cs="Arial"/>
          <w:color w:val="000000"/>
          <w:sz w:val="24"/>
          <w:szCs w:val="24"/>
          <w:lang w:val="en-US" w:eastAsia="es-MX"/>
        </w:rPr>
        <w:t xml:space="preserve"> for more information about </w:t>
      </w:r>
      <w:proofErr w:type="gramStart"/>
      <w:r w:rsidRPr="00393E6F">
        <w:rPr>
          <w:rFonts w:ascii="Arial" w:hAnsi="Arial" w:cs="Arial"/>
          <w:color w:val="000000"/>
          <w:sz w:val="24"/>
          <w:szCs w:val="24"/>
          <w:lang w:val="en-US" w:eastAsia="es-MX"/>
        </w:rPr>
        <w:t>BEIs .(</w:t>
      </w:r>
      <w:proofErr w:type="gramEnd"/>
      <w:r w:rsidRPr="00393E6F">
        <w:rPr>
          <w:rFonts w:ascii="Arial" w:hAnsi="Arial" w:cs="Arial"/>
          <w:color w:val="000000"/>
          <w:sz w:val="24"/>
          <w:szCs w:val="24"/>
          <w:lang w:val="en-US" w:eastAsia="es-MX"/>
        </w:rPr>
        <w:t xml:space="preserve">Error code(s): T27,T28,T29,T45,E57).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must only be used when the instructing customer is not also the account owner. </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5. Field 50a: Ordering Customer</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70" name="Imagen 3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G</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69" name="Imagen 3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368" name="Imagen 3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67" name="Imagen 3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366" name="Imagen 3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(BEI)</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65" name="Imagen 3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H</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64" name="Imagen 3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363" name="Imagen 3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4*35x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62" name="Imagen 3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361" name="Imagen 3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(Name &amp; Address)</w:t>
            </w:r>
          </w:p>
        </w:tc>
      </w:tr>
      <w:tr w:rsidR="00393E6F" w:rsidRPr="00393E6F" w:rsidTr="00393E6F">
        <w:trPr>
          <w:tblCellSpacing w:w="15" w:type="dxa"/>
        </w:trPr>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60" name="Imagen 3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28" w:author="Unknown">
              <w:r w:rsidRPr="00393E6F">
                <w:rPr>
                  <w:rFonts w:ascii="Arial" w:hAnsi="Arial" w:cs="Arial"/>
                  <w:color w:val="0000FF"/>
                  <w:sz w:val="24"/>
                  <w:szCs w:val="24"/>
                  <w:lang w:eastAsia="es-MX"/>
                </w:rPr>
                <w:t>Option F</w:t>
              </w:r>
            </w:ins>
            <w:r w:rsidRPr="00393E6F">
              <w:rPr>
                <w:rFonts w:ascii="Arial" w:hAnsi="Arial" w:cs="Arial"/>
                <w:color w:val="000000"/>
                <w:sz w:val="24"/>
                <w:szCs w:val="24"/>
                <w:lang w:eastAsia="es-MX"/>
              </w:rPr>
              <w:t xml:space="preserve"> </w:t>
            </w:r>
          </w:p>
        </w:tc>
        <w:tc>
          <w:tcPr>
            <w:tcW w:w="1500" w:type="pct"/>
            <w:shd w:val="clear" w:color="auto" w:fill="CCCCCC"/>
            <w:hideMark/>
          </w:tcPr>
          <w:p w:rsidR="00393E6F" w:rsidRPr="00393E6F" w:rsidRDefault="00393E6F" w:rsidP="00393E6F">
            <w:pPr>
              <w:spacing w:after="0" w:line="240" w:lineRule="auto"/>
              <w:rPr>
                <w:ins w:id="29" w:author="Unknown"/>
                <w:rFonts w:ascii="Arial" w:hAnsi="Arial" w:cs="Arial"/>
                <w:color w:val="0000FF"/>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59" name="Imagen 3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30" w:author="Unknown">
              <w:r w:rsidRPr="00393E6F">
                <w:rPr>
                  <w:rFonts w:ascii="Arial" w:hAnsi="Arial" w:cs="Arial"/>
                  <w:color w:val="0000FF"/>
                  <w:sz w:val="24"/>
                  <w:szCs w:val="24"/>
                  <w:lang w:eastAsia="es-MX"/>
                </w:rPr>
                <w:t>35x</w:t>
              </w:r>
              <w:r w:rsidRPr="00393E6F">
                <w:rPr>
                  <w:rFonts w:ascii="Arial" w:hAnsi="Arial" w:cs="Arial"/>
                  <w:color w:val="0000FF"/>
                  <w:sz w:val="24"/>
                  <w:szCs w:val="24"/>
                  <w:lang w:eastAsia="es-MX"/>
                </w:rPr>
                <w:br/>
              </w:r>
            </w:ins>
            <w:r>
              <w:rPr>
                <w:rFonts w:ascii="Arial" w:hAnsi="Arial" w:cs="Arial"/>
                <w:noProof/>
                <w:color w:val="0000FF"/>
                <w:sz w:val="24"/>
                <w:szCs w:val="24"/>
                <w:lang w:eastAsia="es-MX"/>
              </w:rPr>
              <w:drawing>
                <wp:inline distT="0" distB="0" distL="0" distR="0">
                  <wp:extent cx="95250" cy="95250"/>
                  <wp:effectExtent l="0" t="0" r="0" b="0"/>
                  <wp:docPr id="358" name="Imagen 3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31" w:author="Unknown">
              <w:r w:rsidRPr="00393E6F">
                <w:rPr>
                  <w:rFonts w:ascii="Arial" w:hAnsi="Arial" w:cs="Arial"/>
                  <w:color w:val="0000FF"/>
                  <w:sz w:val="24"/>
                  <w:szCs w:val="24"/>
                  <w:lang w:eastAsia="es-MX"/>
                </w:rPr>
                <w:t>4*35x</w:t>
              </w:r>
            </w:ins>
          </w:p>
        </w:tc>
        <w:tc>
          <w:tcPr>
            <w:tcW w:w="2500" w:type="pct"/>
            <w:shd w:val="clear" w:color="auto" w:fill="CCCCCC"/>
            <w:hideMark/>
          </w:tcPr>
          <w:p w:rsidR="00393E6F" w:rsidRPr="00393E6F" w:rsidRDefault="00393E6F" w:rsidP="00393E6F">
            <w:pPr>
              <w:spacing w:after="0" w:line="240" w:lineRule="auto"/>
              <w:rPr>
                <w:ins w:id="32" w:author="Unknown"/>
                <w:rFonts w:ascii="Arial" w:hAnsi="Arial" w:cs="Arial"/>
                <w:color w:val="0000FF"/>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57" name="Imagen 3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33" w:author="Unknown">
              <w:r w:rsidRPr="00393E6F">
                <w:rPr>
                  <w:rFonts w:ascii="Arial" w:hAnsi="Arial" w:cs="Arial"/>
                  <w:color w:val="0000FF"/>
                  <w:sz w:val="24"/>
                  <w:szCs w:val="24"/>
                  <w:lang w:eastAsia="es-MX"/>
                </w:rPr>
                <w:t>(Party Identifier)</w:t>
              </w:r>
              <w:r w:rsidRPr="00393E6F">
                <w:rPr>
                  <w:rFonts w:ascii="Arial" w:hAnsi="Arial" w:cs="Arial"/>
                  <w:color w:val="0000FF"/>
                  <w:sz w:val="24"/>
                  <w:szCs w:val="24"/>
                  <w:lang w:eastAsia="es-MX"/>
                </w:rPr>
                <w:br/>
              </w:r>
            </w:ins>
            <w:r>
              <w:rPr>
                <w:rFonts w:ascii="Arial" w:hAnsi="Arial" w:cs="Arial"/>
                <w:noProof/>
                <w:color w:val="0000FF"/>
                <w:sz w:val="24"/>
                <w:szCs w:val="24"/>
                <w:lang w:eastAsia="es-MX"/>
              </w:rPr>
              <w:drawing>
                <wp:inline distT="0" distB="0" distL="0" distR="0">
                  <wp:extent cx="95250" cy="95250"/>
                  <wp:effectExtent l="0" t="0" r="0" b="0"/>
                  <wp:docPr id="356" name="Imagen 3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34" w:author="Unknown">
              <w:r w:rsidRPr="00393E6F">
                <w:rPr>
                  <w:rFonts w:ascii="Arial" w:hAnsi="Arial" w:cs="Arial"/>
                  <w:color w:val="0000FF"/>
                  <w:sz w:val="24"/>
                  <w:szCs w:val="24"/>
                  <w:lang w:eastAsia="es-MX"/>
                </w:rPr>
                <w:t>(Name &amp; Address)</w:t>
              </w:r>
            </w:ins>
          </w:p>
        </w:tc>
      </w:tr>
    </w:tbl>
    <w:p w:rsidR="00393E6F" w:rsidRPr="00393E6F" w:rsidRDefault="00393E6F" w:rsidP="00393E6F">
      <w:pPr>
        <w:spacing w:before="100" w:beforeAutospacing="1" w:after="100" w:afterAutospacing="1" w:line="240" w:lineRule="auto"/>
        <w:rPr>
          <w:ins w:id="35"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55" name="Imagen 3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36" w:author="Unknown">
        <w:r w:rsidRPr="00393E6F">
          <w:rPr>
            <w:rFonts w:ascii="Arial" w:hAnsi="Arial" w:cs="Arial"/>
            <w:color w:val="0000FF"/>
            <w:sz w:val="24"/>
            <w:szCs w:val="24"/>
            <w:lang w:val="en-US" w:eastAsia="es-MX"/>
          </w:rPr>
          <w:t>With Option F, for Subfield 1 (Party Identifier) Line Format 1 or Line Format 2 must be used:</w:t>
        </w:r>
        <w:r w:rsidRPr="00393E6F">
          <w:rPr>
            <w:rFonts w:ascii="Arial" w:hAnsi="Arial" w:cs="Arial"/>
            <w:color w:val="000000"/>
            <w:sz w:val="24"/>
            <w:szCs w:val="24"/>
            <w:lang w:val="en-US" w:eastAsia="es-MX"/>
          </w:rPr>
          <w:t xml:space="preserve"> </w:t>
        </w:r>
      </w:ins>
    </w:p>
    <w:tbl>
      <w:tblPr>
        <w:tblW w:w="4900" w:type="pct"/>
        <w:tblCellSpacing w:w="15" w:type="dxa"/>
        <w:tblCellMar>
          <w:left w:w="0" w:type="dxa"/>
          <w:right w:w="0" w:type="dxa"/>
        </w:tblCellMar>
        <w:tblLook w:val="04A0" w:firstRow="1" w:lastRow="0" w:firstColumn="1" w:lastColumn="0" w:noHBand="0" w:noVBand="1"/>
      </w:tblPr>
      <w:tblGrid>
        <w:gridCol w:w="1765"/>
        <w:gridCol w:w="3986"/>
        <w:gridCol w:w="2969"/>
      </w:tblGrid>
      <w:tr w:rsidR="00393E6F" w:rsidRPr="00393E6F" w:rsidTr="00393E6F">
        <w:trPr>
          <w:tblCellSpacing w:w="15" w:type="dxa"/>
        </w:trPr>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54" name="Imagen 3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3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53" name="Imagen 3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/34x</w:t>
            </w:r>
          </w:p>
        </w:tc>
        <w:tc>
          <w:tcPr>
            <w:tcW w:w="17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52" name="Imagen 3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(Account)</w:t>
            </w:r>
          </w:p>
        </w:tc>
      </w:tr>
      <w:tr w:rsidR="00393E6F" w:rsidRPr="00393E6F" w:rsidTr="00393E6F">
        <w:trPr>
          <w:tblCellSpacing w:w="15" w:type="dxa"/>
        </w:trPr>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51" name="Imagen 3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or</w:t>
            </w:r>
          </w:p>
        </w:tc>
        <w:tc>
          <w:tcPr>
            <w:tcW w:w="23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50" name="Imagen 3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4!a/30x</w:t>
            </w:r>
          </w:p>
        </w:tc>
        <w:tc>
          <w:tcPr>
            <w:tcW w:w="17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49" name="Imagen 3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(Code) (Identifier)</w:t>
            </w:r>
          </w:p>
        </w:tc>
      </w:tr>
    </w:tbl>
    <w:p w:rsidR="00393E6F" w:rsidRPr="00393E6F" w:rsidRDefault="00393E6F" w:rsidP="00393E6F">
      <w:pPr>
        <w:spacing w:before="100" w:beforeAutospacing="1" w:after="100" w:afterAutospacing="1" w:line="240" w:lineRule="auto"/>
        <w:rPr>
          <w:ins w:id="37" w:author="Unknown"/>
          <w:rFonts w:ascii="Arial" w:hAnsi="Arial" w:cs="Arial"/>
          <w:color w:val="000000"/>
          <w:sz w:val="24"/>
          <w:szCs w:val="24"/>
          <w:lang w:val="en-US" w:eastAsia="es-MX"/>
        </w:rPr>
      </w:pPr>
      <w:ins w:id="38" w:author="Unknown">
        <w:r w:rsidRPr="00393E6F">
          <w:rPr>
            <w:rFonts w:ascii="Arial" w:hAnsi="Arial" w:cs="Arial"/>
            <w:color w:val="0000FF"/>
            <w:sz w:val="24"/>
            <w:szCs w:val="24"/>
            <w:lang w:val="en-US" w:eastAsia="es-MX"/>
          </w:rPr>
          <w:t>With Option F, for Subfield 2 (Name &amp; Address) the following Line Format must be used for all lines:</w:t>
        </w:r>
        <w:r w:rsidRPr="00393E6F">
          <w:rPr>
            <w:rFonts w:ascii="Arial" w:hAnsi="Arial" w:cs="Arial"/>
            <w:color w:val="000000"/>
            <w:sz w:val="24"/>
            <w:szCs w:val="24"/>
            <w:lang w:val="en-US" w:eastAsia="es-MX"/>
          </w:rPr>
          <w:t xml:space="preserve"> </w:t>
        </w:r>
      </w:ins>
    </w:p>
    <w:tbl>
      <w:tblPr>
        <w:tblW w:w="4900" w:type="pct"/>
        <w:tblCellSpacing w:w="15" w:type="dxa"/>
        <w:tblCellMar>
          <w:left w:w="0" w:type="dxa"/>
          <w:right w:w="0" w:type="dxa"/>
        </w:tblCellMar>
        <w:tblLook w:val="04A0" w:firstRow="1" w:lastRow="0" w:firstColumn="1" w:lastColumn="0" w:noHBand="0" w:noVBand="1"/>
      </w:tblPr>
      <w:tblGrid>
        <w:gridCol w:w="1765"/>
        <w:gridCol w:w="3986"/>
        <w:gridCol w:w="2969"/>
      </w:tblGrid>
      <w:tr w:rsidR="00393E6F" w:rsidRPr="00393E6F" w:rsidTr="00393E6F">
        <w:trPr>
          <w:tblCellSpacing w:w="15" w:type="dxa"/>
        </w:trPr>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48" name="Imagen 3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3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47" name="Imagen 3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1!n/33x</w:t>
            </w:r>
          </w:p>
        </w:tc>
        <w:tc>
          <w:tcPr>
            <w:tcW w:w="17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46" name="Imagen 3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(Number) (Details)</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Conditional (C3)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identifies the account owner whose account is to be debited with all transactions in sequence B. </w:t>
      </w:r>
    </w:p>
    <w:p w:rsidR="00393E6F" w:rsidRPr="00393E6F" w:rsidRDefault="00393E6F" w:rsidP="00393E6F">
      <w:pPr>
        <w:pBdr>
          <w:bottom w:val="single" w:sz="6" w:space="0" w:color="000000"/>
        </w:pBdr>
        <w:spacing w:before="100" w:beforeAutospacing="1" w:after="100" w:afterAutospacing="1" w:line="240" w:lineRule="auto"/>
        <w:outlineLvl w:val="4"/>
        <w:rPr>
          <w:ins w:id="39" w:author="Unknown"/>
          <w:rFonts w:ascii="Arial" w:hAnsi="Arial" w:cs="Arial"/>
          <w:color w:val="003399"/>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45" name="Imagen 3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40" w:author="Unknown">
        <w:r w:rsidRPr="00393E6F">
          <w:rPr>
            <w:rFonts w:ascii="Arial" w:hAnsi="Arial" w:cs="Arial"/>
            <w:color w:val="0000FF"/>
            <w:sz w:val="24"/>
            <w:szCs w:val="24"/>
            <w:lang w:val="en-US" w:eastAsia="es-MX"/>
          </w:rPr>
          <w:t>CODES</w:t>
        </w:r>
      </w:ins>
    </w:p>
    <w:p w:rsidR="00393E6F" w:rsidRPr="00393E6F" w:rsidRDefault="00393E6F" w:rsidP="00393E6F">
      <w:pPr>
        <w:spacing w:before="100" w:beforeAutospacing="1" w:after="100" w:afterAutospacing="1" w:line="240" w:lineRule="auto"/>
        <w:rPr>
          <w:ins w:id="41" w:author="Unknown"/>
          <w:rFonts w:ascii="Arial" w:hAnsi="Arial" w:cs="Arial"/>
          <w:color w:val="000000"/>
          <w:sz w:val="24"/>
          <w:szCs w:val="24"/>
          <w:lang w:val="en-US" w:eastAsia="es-MX"/>
        </w:rPr>
      </w:pPr>
      <w:ins w:id="42" w:author="Unknown">
        <w:r w:rsidRPr="00393E6F">
          <w:rPr>
            <w:rFonts w:ascii="Arial" w:hAnsi="Arial" w:cs="Arial"/>
            <w:color w:val="0000FF"/>
            <w:sz w:val="24"/>
            <w:szCs w:val="24"/>
            <w:lang w:val="en-US" w:eastAsia="es-MX"/>
          </w:rPr>
          <w:t>With option F - Subfield 1 - Line Format 2 (Code) (Identifier): one of following codes must be used (Error code(s): T55).</w:t>
        </w:r>
        <w:r w:rsidRPr="00393E6F">
          <w:rPr>
            <w:rFonts w:ascii="Arial" w:hAnsi="Arial" w:cs="Arial"/>
            <w:color w:val="000000"/>
            <w:sz w:val="24"/>
            <w:szCs w:val="24"/>
            <w:lang w:val="en-US" w:eastAsia="es-MX"/>
          </w:rPr>
          <w:t xml:space="preserve"> </w:t>
        </w:r>
      </w:ins>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44" name="Imagen 3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ARNU</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43" name="Imagen 3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Alien Registration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42" name="Imagen 3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 xml:space="preserve">The code followed by a slash, '/' must be followed by the ISO country code, a slash, '/' and the Alien Registration </w:t>
            </w:r>
            <w:proofErr w:type="gramStart"/>
            <w:r w:rsidRPr="00393E6F">
              <w:rPr>
                <w:rFonts w:ascii="Arial" w:hAnsi="Arial" w:cs="Arial"/>
                <w:color w:val="0000FF"/>
                <w:sz w:val="24"/>
                <w:szCs w:val="24"/>
                <w:lang w:val="en-US" w:eastAsia="es-MX"/>
              </w:rPr>
              <w:t>Number .</w:t>
            </w:r>
            <w:proofErr w:type="gramEnd"/>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41" name="Imagen 3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CCPT </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40" name="Imagen 3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Passport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39" name="Imagen 3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and the Passport Number.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38" name="Imagen 3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CUST</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37" name="Imagen 3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Customer Identification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36" name="Imagen 3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the issuer of the number, a slash, '/' and the Customer Identification Number.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35" name="Imagen 3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DRLC</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34" name="Imagen 3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Driver's License Number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33" name="Imagen 3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the issuing authority, a slash, '/' and the Driver's License Number.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32" name="Imagen 3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EMPL</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31" name="Imagen 3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Employer Number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30" name="Imagen 3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 xml:space="preserve">The code followed by a slash, '/' must be followed by the ISO country code, a slash, '/', the registration authority, a slash, '/' and the Employer </w:t>
            </w:r>
            <w:proofErr w:type="gramStart"/>
            <w:r w:rsidRPr="00393E6F">
              <w:rPr>
                <w:rFonts w:ascii="Arial" w:hAnsi="Arial" w:cs="Arial"/>
                <w:color w:val="0000FF"/>
                <w:sz w:val="24"/>
                <w:szCs w:val="24"/>
                <w:lang w:val="en-US" w:eastAsia="es-MX"/>
              </w:rPr>
              <w:t>Number .</w:t>
            </w:r>
            <w:proofErr w:type="gramEnd"/>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29" name="Imagen 3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IBEI</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28" name="Imagen 3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International Business Entity Identifier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27" name="Imagen 3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International Business Entity Identifier.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26" name="Imagen 3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NIDN</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25" name="Imagen 3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National Identity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24" name="Imagen 3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and the National Identity Number.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23" name="Imagen 3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SOSE</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22" name="Imagen 3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Social Security Number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21" name="Imagen 3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and the Social Security Number.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20" name="Imagen 3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TXID</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19" name="Imagen 3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Tax Identification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18" name="Imagen 3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and the Tax Identification Number.</w:t>
            </w:r>
          </w:p>
        </w:tc>
      </w:tr>
    </w:tbl>
    <w:p w:rsidR="00393E6F" w:rsidRPr="00393E6F" w:rsidRDefault="00393E6F" w:rsidP="00393E6F">
      <w:pPr>
        <w:pBdr>
          <w:bottom w:val="single" w:sz="6" w:space="0" w:color="000000"/>
        </w:pBdr>
        <w:spacing w:before="100" w:beforeAutospacing="1" w:after="100" w:afterAutospacing="1" w:line="240" w:lineRule="auto"/>
        <w:outlineLvl w:val="4"/>
        <w:rPr>
          <w:ins w:id="43" w:author="Unknown"/>
          <w:rFonts w:ascii="Arial" w:hAnsi="Arial" w:cs="Arial"/>
          <w:color w:val="003399"/>
          <w:sz w:val="24"/>
          <w:szCs w:val="24"/>
          <w:lang w:val="en-US" w:eastAsia="es-MX"/>
        </w:rPr>
      </w:pPr>
      <w:ins w:id="44" w:author="Unknown">
        <w:r w:rsidRPr="00393E6F">
          <w:rPr>
            <w:rFonts w:ascii="Arial" w:hAnsi="Arial" w:cs="Arial"/>
            <w:color w:val="0000FF"/>
            <w:sz w:val="24"/>
            <w:szCs w:val="24"/>
            <w:lang w:val="en-US" w:eastAsia="es-MX"/>
          </w:rPr>
          <w:t>CODES</w:t>
        </w:r>
      </w:ins>
    </w:p>
    <w:p w:rsidR="00393E6F" w:rsidRPr="00393E6F" w:rsidRDefault="00393E6F" w:rsidP="00393E6F">
      <w:pPr>
        <w:spacing w:before="100" w:beforeAutospacing="1" w:after="100" w:afterAutospacing="1" w:line="240" w:lineRule="auto"/>
        <w:rPr>
          <w:ins w:id="45" w:author="Unknown"/>
          <w:rFonts w:ascii="Arial" w:hAnsi="Arial" w:cs="Arial"/>
          <w:color w:val="000000"/>
          <w:sz w:val="24"/>
          <w:szCs w:val="24"/>
          <w:lang w:val="en-US" w:eastAsia="es-MX"/>
        </w:rPr>
      </w:pPr>
      <w:ins w:id="46" w:author="Unknown">
        <w:r w:rsidRPr="00393E6F">
          <w:rPr>
            <w:rFonts w:ascii="Arial" w:hAnsi="Arial" w:cs="Arial"/>
            <w:color w:val="0000FF"/>
            <w:sz w:val="24"/>
            <w:szCs w:val="24"/>
            <w:lang w:val="en-US" w:eastAsia="es-MX"/>
          </w:rPr>
          <w:t xml:space="preserve">With option F - Subfield 2 </w:t>
        </w:r>
        <w:proofErr w:type="gramStart"/>
        <w:r w:rsidRPr="00393E6F">
          <w:rPr>
            <w:rFonts w:ascii="Arial" w:hAnsi="Arial" w:cs="Arial"/>
            <w:color w:val="0000FF"/>
            <w:sz w:val="24"/>
            <w:szCs w:val="24"/>
            <w:lang w:val="en-US" w:eastAsia="es-MX"/>
          </w:rPr>
          <w:t>( Name</w:t>
        </w:r>
        <w:proofErr w:type="gramEnd"/>
        <w:r w:rsidRPr="00393E6F">
          <w:rPr>
            <w:rFonts w:ascii="Arial" w:hAnsi="Arial" w:cs="Arial"/>
            <w:color w:val="0000FF"/>
            <w:sz w:val="24"/>
            <w:szCs w:val="24"/>
            <w:lang w:val="en-US" w:eastAsia="es-MX"/>
          </w:rPr>
          <w:t xml:space="preserve"> &amp; Address): each line when present must contain one of the following codes (Error code(s): T56).</w:t>
        </w:r>
        <w:r w:rsidRPr="00393E6F">
          <w:rPr>
            <w:rFonts w:ascii="Arial" w:hAnsi="Arial" w:cs="Arial"/>
            <w:color w:val="000000"/>
            <w:sz w:val="24"/>
            <w:szCs w:val="24"/>
            <w:lang w:val="en-US" w:eastAsia="es-MX"/>
          </w:rPr>
          <w:t xml:space="preserve"> </w:t>
        </w:r>
      </w:ins>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17" name="Imagen 3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1</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16" name="Imagen 3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Name of the ordering customer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15" name="Imagen 3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must be followed by the name of the ordering customer (where it is recommended that the surname precedes given name(s)).</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14" name="Imagen 3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2</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13" name="Imagen 3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Address Line</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12" name="Imagen 3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must be followed by an Address Line (Address Line can be used to provide for example, streetname and number, or building name).</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11" name="Imagen 3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3 </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10" name="Imagen 3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Country and Town</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09" name="Imagen 3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must be followed by the ISO country code, a slash '/' and Town (Town can be complemented by postal code (for example zip), country subdivision (for example state, province, or county).</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08" name="Imagen 3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4</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07" name="Imagen 3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Date of Birth</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06" name="Imagen 3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must be followed by the Date of Birth in the YYYYMMDD format.</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05" name="Imagen 3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5</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04" name="Imagen 3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Place of Birth</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03" name="Imagen 3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must be followed by the ISO country code, a slash '/' and the Place of Birth.</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02" name="Imagen 3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6</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301" name="Imagen 3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Customer Identification Number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300" name="Imagen 3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 xml:space="preserve">The number followed by a slash, '/' must be followed by the ISO country code, a slash, '/', the issuer of the number, a slash, '/' and the Customer Identification </w:t>
            </w:r>
            <w:proofErr w:type="gramStart"/>
            <w:r w:rsidRPr="00393E6F">
              <w:rPr>
                <w:rFonts w:ascii="Arial" w:hAnsi="Arial" w:cs="Arial"/>
                <w:color w:val="0000FF"/>
                <w:sz w:val="24"/>
                <w:szCs w:val="24"/>
                <w:lang w:val="en-US" w:eastAsia="es-MX"/>
              </w:rPr>
              <w:t>Number .</w:t>
            </w:r>
            <w:proofErr w:type="gramEnd"/>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99" name="Imagen 2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7</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98" name="Imagen 2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National Identity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297" name="Imagen 2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 xml:space="preserve">The number followed by a slash, '/' must be followed by the ISO country code, a slash, '/' and the National Identity </w:t>
            </w:r>
            <w:proofErr w:type="gramStart"/>
            <w:r w:rsidRPr="00393E6F">
              <w:rPr>
                <w:rFonts w:ascii="Arial" w:hAnsi="Arial" w:cs="Arial"/>
                <w:color w:val="0000FF"/>
                <w:sz w:val="24"/>
                <w:szCs w:val="24"/>
                <w:lang w:val="en-US" w:eastAsia="es-MX"/>
              </w:rPr>
              <w:t>Number .</w:t>
            </w:r>
            <w:proofErr w:type="gramEnd"/>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96" name="Imagen 2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8</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295" name="Imagen 2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Additional Information</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294" name="Imagen 2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is followed by information completing the Identifier provided in field 50F, subfield 1 - line format 2</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BIC must be a BEI. Please refer to the latest version of the </w:t>
      </w:r>
      <w:r w:rsidRPr="00393E6F">
        <w:rPr>
          <w:rFonts w:ascii="Arial" w:hAnsi="Arial" w:cs="Arial"/>
          <w:i/>
          <w:iCs/>
          <w:color w:val="000000"/>
          <w:sz w:val="24"/>
          <w:szCs w:val="24"/>
          <w:lang w:val="en-US" w:eastAsia="es-MX"/>
        </w:rPr>
        <w:t>BIC Directory - Corporations</w:t>
      </w:r>
      <w:r w:rsidRPr="00393E6F">
        <w:rPr>
          <w:rFonts w:ascii="Arial" w:hAnsi="Arial" w:cs="Arial"/>
          <w:color w:val="000000"/>
          <w:sz w:val="24"/>
          <w:szCs w:val="24"/>
          <w:lang w:val="en-US" w:eastAsia="es-MX"/>
        </w:rPr>
        <w:t xml:space="preserve"> for more information about </w:t>
      </w:r>
      <w:proofErr w:type="gramStart"/>
      <w:r w:rsidRPr="00393E6F">
        <w:rPr>
          <w:rFonts w:ascii="Arial" w:hAnsi="Arial" w:cs="Arial"/>
          <w:color w:val="000000"/>
          <w:sz w:val="24"/>
          <w:szCs w:val="24"/>
          <w:lang w:val="en-US" w:eastAsia="es-MX"/>
        </w:rPr>
        <w:t>BEIs .(</w:t>
      </w:r>
      <w:proofErr w:type="gramEnd"/>
      <w:r w:rsidRPr="00393E6F">
        <w:rPr>
          <w:rFonts w:ascii="Arial" w:hAnsi="Arial" w:cs="Arial"/>
          <w:color w:val="000000"/>
          <w:sz w:val="24"/>
          <w:szCs w:val="24"/>
          <w:lang w:val="en-US" w:eastAsia="es-MX"/>
        </w:rPr>
        <w:t xml:space="preserve">Error code(s): T27,T28,T29,T45,E57). </w:t>
      </w:r>
    </w:p>
    <w:p w:rsidR="00393E6F" w:rsidRPr="00393E6F" w:rsidRDefault="00393E6F" w:rsidP="00393E6F">
      <w:pPr>
        <w:spacing w:before="100" w:beforeAutospacing="1" w:after="100" w:afterAutospacing="1" w:line="240" w:lineRule="auto"/>
        <w:rPr>
          <w:ins w:id="47"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293" name="Imagen 2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48" w:author="Unknown">
        <w:r w:rsidRPr="00393E6F">
          <w:rPr>
            <w:rFonts w:ascii="Arial" w:hAnsi="Arial" w:cs="Arial"/>
            <w:color w:val="0000FF"/>
            <w:sz w:val="24"/>
            <w:szCs w:val="24"/>
            <w:lang w:val="en-US" w:eastAsia="es-MX"/>
          </w:rPr>
          <w:t>With option F, Subfield 1 (Party Identifier), one of the following line formats must be used (Error code(s): T54</w:t>
        </w:r>
        <w:proofErr w:type="gramStart"/>
        <w:r w:rsidRPr="00393E6F">
          <w:rPr>
            <w:rFonts w:ascii="Arial" w:hAnsi="Arial" w:cs="Arial"/>
            <w:color w:val="0000FF"/>
            <w:sz w:val="24"/>
            <w:szCs w:val="24"/>
            <w:lang w:val="en-US" w:eastAsia="es-MX"/>
          </w:rPr>
          <w:t>) :</w:t>
        </w:r>
        <w:proofErr w:type="gramEnd"/>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ins w:id="49" w:author="Unknown"/>
          <w:rFonts w:ascii="Arial" w:hAnsi="Arial" w:cs="Arial"/>
          <w:color w:val="000000"/>
          <w:sz w:val="24"/>
          <w:szCs w:val="24"/>
          <w:lang w:val="en-US" w:eastAsia="es-MX"/>
        </w:rPr>
      </w:pPr>
      <w:ins w:id="50" w:author="Unknown">
        <w:r w:rsidRPr="00393E6F">
          <w:rPr>
            <w:rFonts w:ascii="Arial" w:hAnsi="Arial" w:cs="Arial"/>
            <w:color w:val="0000FF"/>
            <w:sz w:val="24"/>
            <w:szCs w:val="24"/>
            <w:lang w:val="en-US" w:eastAsia="es-MX"/>
          </w:rPr>
          <w:t xml:space="preserve">Line format </w:t>
        </w:r>
        <w:proofErr w:type="gramStart"/>
        <w:r w:rsidRPr="00393E6F">
          <w:rPr>
            <w:rFonts w:ascii="Arial" w:hAnsi="Arial" w:cs="Arial"/>
            <w:color w:val="0000FF"/>
            <w:sz w:val="24"/>
            <w:szCs w:val="24"/>
            <w:lang w:val="en-US" w:eastAsia="es-MX"/>
          </w:rPr>
          <w:t>1 :</w:t>
        </w:r>
        <w:proofErr w:type="gramEnd"/>
        <w:r w:rsidRPr="00393E6F">
          <w:rPr>
            <w:rFonts w:ascii="Courier New" w:hAnsi="Courier New" w:cs="Courier New"/>
            <w:color w:val="000000"/>
            <w:sz w:val="24"/>
            <w:szCs w:val="24"/>
            <w:lang w:val="en-US" w:eastAsia="es-MX"/>
          </w:rPr>
          <w:t>/34x</w:t>
        </w:r>
        <w:r w:rsidRPr="00393E6F">
          <w:rPr>
            <w:rFonts w:ascii="Arial" w:hAnsi="Arial" w:cs="Arial"/>
            <w:color w:val="0000FF"/>
            <w:sz w:val="24"/>
            <w:szCs w:val="24"/>
            <w:lang w:val="en-US" w:eastAsia="es-MX"/>
          </w:rPr>
          <w:t xml:space="preserve"> (Account)</w:t>
        </w:r>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ins w:id="51" w:author="Unknown"/>
          <w:rFonts w:ascii="Arial" w:hAnsi="Arial" w:cs="Arial"/>
          <w:color w:val="000000"/>
          <w:sz w:val="24"/>
          <w:szCs w:val="24"/>
          <w:lang w:val="en-US" w:eastAsia="es-MX"/>
        </w:rPr>
      </w:pPr>
      <w:ins w:id="52" w:author="Unknown">
        <w:r w:rsidRPr="00393E6F">
          <w:rPr>
            <w:rFonts w:ascii="Arial" w:hAnsi="Arial" w:cs="Arial"/>
            <w:color w:val="0000FF"/>
            <w:sz w:val="24"/>
            <w:szCs w:val="24"/>
            <w:lang w:val="en-US" w:eastAsia="es-MX"/>
          </w:rPr>
          <w:t xml:space="preserve">Line format </w:t>
        </w:r>
        <w:proofErr w:type="gramStart"/>
        <w:r w:rsidRPr="00393E6F">
          <w:rPr>
            <w:rFonts w:ascii="Arial" w:hAnsi="Arial" w:cs="Arial"/>
            <w:color w:val="0000FF"/>
            <w:sz w:val="24"/>
            <w:szCs w:val="24"/>
            <w:lang w:val="en-US" w:eastAsia="es-MX"/>
          </w:rPr>
          <w:t>2 :</w:t>
        </w:r>
        <w:proofErr w:type="gramEnd"/>
        <w:r w:rsidRPr="00393E6F">
          <w:rPr>
            <w:rFonts w:ascii="Courier New" w:hAnsi="Courier New" w:cs="Courier New"/>
            <w:color w:val="000000"/>
            <w:sz w:val="24"/>
            <w:szCs w:val="24"/>
            <w:lang w:val="en-US" w:eastAsia="es-MX"/>
          </w:rPr>
          <w:t>4!a/30x</w:t>
        </w:r>
        <w:r w:rsidRPr="00393E6F">
          <w:rPr>
            <w:rFonts w:ascii="Arial" w:hAnsi="Arial" w:cs="Arial"/>
            <w:color w:val="0000FF"/>
            <w:sz w:val="24"/>
            <w:szCs w:val="24"/>
            <w:lang w:val="en-US" w:eastAsia="es-MX"/>
          </w:rPr>
          <w:t xml:space="preserve"> (Code) (Identifier)</w:t>
        </w:r>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ins w:id="53" w:author="Unknown"/>
          <w:rFonts w:ascii="Arial" w:hAnsi="Arial" w:cs="Arial"/>
          <w:color w:val="000000"/>
          <w:sz w:val="24"/>
          <w:szCs w:val="24"/>
          <w:lang w:val="en-US" w:eastAsia="es-MX"/>
        </w:rPr>
      </w:pPr>
      <w:ins w:id="54" w:author="Unknown">
        <w:r w:rsidRPr="00393E6F">
          <w:rPr>
            <w:rFonts w:ascii="Arial" w:hAnsi="Arial" w:cs="Arial"/>
            <w:color w:val="0000FF"/>
            <w:sz w:val="24"/>
            <w:szCs w:val="24"/>
            <w:lang w:val="en-US" w:eastAsia="es-MX"/>
          </w:rPr>
          <w:t xml:space="preserve">With option F, Subfield 2 (Name &amp; Address), the following line format must be used for all </w:t>
        </w:r>
        <w:proofErr w:type="gramStart"/>
        <w:r w:rsidRPr="00393E6F">
          <w:rPr>
            <w:rFonts w:ascii="Arial" w:hAnsi="Arial" w:cs="Arial"/>
            <w:color w:val="0000FF"/>
            <w:sz w:val="24"/>
            <w:szCs w:val="24"/>
            <w:lang w:val="en-US" w:eastAsia="es-MX"/>
          </w:rPr>
          <w:t>lines :</w:t>
        </w:r>
        <w:r w:rsidRPr="00393E6F">
          <w:rPr>
            <w:rFonts w:ascii="Courier New" w:hAnsi="Courier New" w:cs="Courier New"/>
            <w:color w:val="000000"/>
            <w:sz w:val="24"/>
            <w:szCs w:val="24"/>
            <w:lang w:val="en-US" w:eastAsia="es-MX"/>
          </w:rPr>
          <w:t>1</w:t>
        </w:r>
        <w:proofErr w:type="gramEnd"/>
        <w:r w:rsidRPr="00393E6F">
          <w:rPr>
            <w:rFonts w:ascii="Courier New" w:hAnsi="Courier New" w:cs="Courier New"/>
            <w:color w:val="000000"/>
            <w:sz w:val="24"/>
            <w:szCs w:val="24"/>
            <w:lang w:val="en-US" w:eastAsia="es-MX"/>
          </w:rPr>
          <w:t>!n/33x</w:t>
        </w:r>
        <w:r w:rsidRPr="00393E6F">
          <w:rPr>
            <w:rFonts w:ascii="Arial" w:hAnsi="Arial" w:cs="Arial"/>
            <w:color w:val="0000FF"/>
            <w:sz w:val="24"/>
            <w:szCs w:val="24"/>
            <w:lang w:val="en-US" w:eastAsia="es-MX"/>
          </w:rPr>
          <w:t xml:space="preserve"> (Number) (Details) .</w:t>
        </w:r>
        <w:r w:rsidRPr="00393E6F">
          <w:rPr>
            <w:rFonts w:ascii="Arial" w:hAnsi="Arial" w:cs="Arial"/>
            <w:color w:val="000000"/>
            <w:sz w:val="24"/>
            <w:szCs w:val="24"/>
            <w:lang w:val="en-US" w:eastAsia="es-MX"/>
          </w:rPr>
          <w:t xml:space="preserve"> </w:t>
        </w:r>
      </w:ins>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Both the account number of the ordering customer at the Receiver or at the account servicing institution and the name and address or the BEI of the ordering customer must be present. </w:t>
      </w:r>
    </w:p>
    <w:p w:rsidR="00393E6F" w:rsidRPr="00393E6F" w:rsidRDefault="00393E6F" w:rsidP="00393E6F">
      <w:pPr>
        <w:spacing w:before="100" w:beforeAutospacing="1" w:after="100" w:afterAutospacing="1" w:line="240" w:lineRule="auto"/>
        <w:rPr>
          <w:ins w:id="55"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292" name="Imagen 2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56" w:author="Unknown">
        <w:r w:rsidRPr="00393E6F">
          <w:rPr>
            <w:rFonts w:ascii="Arial" w:hAnsi="Arial" w:cs="Arial"/>
            <w:color w:val="0000FF"/>
            <w:sz w:val="24"/>
            <w:szCs w:val="24"/>
            <w:lang w:val="en-US" w:eastAsia="es-MX"/>
          </w:rPr>
          <w:t>With option F - Subfield 1 - Line Format 2 (Code) (Identifier), if additional space is required for providing the Identifier of the ordering customer, one of the following options must be used:</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3"/>
        </w:numPr>
        <w:spacing w:before="100" w:beforeAutospacing="1" w:after="100" w:afterAutospacing="1" w:line="240" w:lineRule="auto"/>
        <w:ind w:left="721"/>
        <w:rPr>
          <w:ins w:id="57" w:author="Unknown"/>
          <w:rFonts w:ascii="Arial" w:hAnsi="Arial" w:cs="Arial"/>
          <w:color w:val="000000"/>
          <w:sz w:val="24"/>
          <w:szCs w:val="24"/>
          <w:lang w:val="en-US" w:eastAsia="es-MX"/>
        </w:rPr>
      </w:pPr>
      <w:ins w:id="58" w:author="Unknown">
        <w:r w:rsidRPr="00393E6F">
          <w:rPr>
            <w:rFonts w:ascii="Arial" w:hAnsi="Arial" w:cs="Arial"/>
            <w:color w:val="0000FF"/>
            <w:sz w:val="24"/>
            <w:szCs w:val="24"/>
            <w:lang w:val="en-US" w:eastAsia="es-MX"/>
          </w:rPr>
          <w:t>First option (preferred): Identify the ordering customer with a different identifier where the length is not an issue.</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4"/>
        </w:numPr>
        <w:spacing w:before="100" w:beforeAutospacing="1" w:after="100" w:afterAutospacing="1" w:line="240" w:lineRule="auto"/>
        <w:ind w:left="721"/>
        <w:rPr>
          <w:ins w:id="59" w:author="Unknown"/>
          <w:rFonts w:ascii="Arial" w:hAnsi="Arial" w:cs="Arial"/>
          <w:color w:val="000000"/>
          <w:sz w:val="24"/>
          <w:szCs w:val="24"/>
          <w:lang w:val="en-US" w:eastAsia="es-MX"/>
        </w:rPr>
      </w:pPr>
      <w:ins w:id="60" w:author="Unknown">
        <w:r w:rsidRPr="00393E6F">
          <w:rPr>
            <w:rFonts w:ascii="Arial" w:hAnsi="Arial" w:cs="Arial"/>
            <w:color w:val="0000FF"/>
            <w:sz w:val="24"/>
            <w:szCs w:val="24"/>
            <w:lang w:val="en-US" w:eastAsia="es-MX"/>
          </w:rPr>
          <w:t>Second option: Continue the information under Subfield 2 (Name &amp; Address) using code 8 (See example 5</w:t>
        </w:r>
        <w:proofErr w:type="gramStart"/>
        <w:r w:rsidRPr="00393E6F">
          <w:rPr>
            <w:rFonts w:ascii="Arial" w:hAnsi="Arial" w:cs="Arial"/>
            <w:color w:val="0000FF"/>
            <w:sz w:val="24"/>
            <w:szCs w:val="24"/>
            <w:lang w:val="en-US" w:eastAsia="es-MX"/>
          </w:rPr>
          <w:t>) .</w:t>
        </w:r>
        <w:proofErr w:type="gramEnd"/>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ins w:id="61" w:author="Unknown"/>
          <w:rFonts w:ascii="Arial" w:hAnsi="Arial" w:cs="Arial"/>
          <w:color w:val="000000"/>
          <w:sz w:val="24"/>
          <w:szCs w:val="24"/>
          <w:lang w:val="en-US" w:eastAsia="es-MX"/>
        </w:rPr>
      </w:pPr>
      <w:ins w:id="62" w:author="Unknown">
        <w:r w:rsidRPr="00393E6F">
          <w:rPr>
            <w:rFonts w:ascii="Arial" w:hAnsi="Arial" w:cs="Arial"/>
            <w:color w:val="0000FF"/>
            <w:sz w:val="24"/>
            <w:szCs w:val="24"/>
            <w:lang w:val="en-US" w:eastAsia="es-MX"/>
          </w:rPr>
          <w:t xml:space="preserve">With option F Subfield 2 </w:t>
        </w:r>
        <w:proofErr w:type="gramStart"/>
        <w:r w:rsidRPr="00393E6F">
          <w:rPr>
            <w:rFonts w:ascii="Arial" w:hAnsi="Arial" w:cs="Arial"/>
            <w:color w:val="0000FF"/>
            <w:sz w:val="24"/>
            <w:szCs w:val="24"/>
            <w:lang w:val="en-US" w:eastAsia="es-MX"/>
          </w:rPr>
          <w:t>( Name</w:t>
        </w:r>
        <w:proofErr w:type="gramEnd"/>
        <w:r w:rsidRPr="00393E6F">
          <w:rPr>
            <w:rFonts w:ascii="Arial" w:hAnsi="Arial" w:cs="Arial"/>
            <w:color w:val="0000FF"/>
            <w:sz w:val="24"/>
            <w:szCs w:val="24"/>
            <w:lang w:val="en-US" w:eastAsia="es-MX"/>
          </w:rPr>
          <w:t xml:space="preserve"> &amp; Address):</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5"/>
        </w:numPr>
        <w:spacing w:before="100" w:beforeAutospacing="1" w:after="100" w:afterAutospacing="1" w:line="240" w:lineRule="auto"/>
        <w:ind w:left="721"/>
        <w:rPr>
          <w:ins w:id="63" w:author="Unknown"/>
          <w:rFonts w:ascii="Arial" w:hAnsi="Arial" w:cs="Arial"/>
          <w:color w:val="000000"/>
          <w:sz w:val="24"/>
          <w:szCs w:val="24"/>
          <w:lang w:val="en-US" w:eastAsia="es-MX"/>
        </w:rPr>
      </w:pPr>
      <w:ins w:id="64" w:author="Unknown">
        <w:r w:rsidRPr="00393E6F">
          <w:rPr>
            <w:rFonts w:ascii="Arial" w:hAnsi="Arial" w:cs="Arial"/>
            <w:color w:val="0000FF"/>
            <w:sz w:val="24"/>
            <w:szCs w:val="24"/>
            <w:lang w:val="en-US" w:eastAsia="es-MX"/>
          </w:rPr>
          <w:t xml:space="preserve">Each code must appear on a separate </w:t>
        </w:r>
        <w:proofErr w:type="gramStart"/>
        <w:r w:rsidRPr="00393E6F">
          <w:rPr>
            <w:rFonts w:ascii="Arial" w:hAnsi="Arial" w:cs="Arial"/>
            <w:color w:val="0000FF"/>
            <w:sz w:val="24"/>
            <w:szCs w:val="24"/>
            <w:lang w:val="en-US" w:eastAsia="es-MX"/>
          </w:rPr>
          <w:t>line .</w:t>
        </w:r>
        <w:proofErr w:type="gramEnd"/>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5"/>
        </w:numPr>
        <w:spacing w:before="100" w:beforeAutospacing="1" w:after="100" w:afterAutospacing="1" w:line="240" w:lineRule="auto"/>
        <w:ind w:left="721"/>
        <w:rPr>
          <w:ins w:id="65" w:author="Unknown"/>
          <w:rFonts w:ascii="Arial" w:hAnsi="Arial" w:cs="Arial"/>
          <w:color w:val="000000"/>
          <w:sz w:val="24"/>
          <w:szCs w:val="24"/>
          <w:lang w:val="en-US" w:eastAsia="es-MX"/>
        </w:rPr>
      </w:pPr>
      <w:ins w:id="66" w:author="Unknown">
        <w:r w:rsidRPr="00393E6F">
          <w:rPr>
            <w:rFonts w:ascii="Arial" w:hAnsi="Arial" w:cs="Arial"/>
            <w:color w:val="0000FF"/>
            <w:sz w:val="24"/>
            <w:szCs w:val="24"/>
            <w:lang w:val="en-US" w:eastAsia="es-MX"/>
          </w:rPr>
          <w:t>Codes must appear in increasing numerical order.</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5"/>
        </w:numPr>
        <w:spacing w:before="100" w:beforeAutospacing="1" w:after="100" w:afterAutospacing="1" w:line="240" w:lineRule="auto"/>
        <w:ind w:left="721"/>
        <w:rPr>
          <w:ins w:id="67" w:author="Unknown"/>
          <w:rFonts w:ascii="Arial" w:hAnsi="Arial" w:cs="Arial"/>
          <w:color w:val="000000"/>
          <w:sz w:val="24"/>
          <w:szCs w:val="24"/>
          <w:lang w:val="en-US" w:eastAsia="es-MX"/>
        </w:rPr>
      </w:pPr>
      <w:ins w:id="68" w:author="Unknown">
        <w:r w:rsidRPr="00393E6F">
          <w:rPr>
            <w:rFonts w:ascii="Arial" w:hAnsi="Arial" w:cs="Arial"/>
            <w:color w:val="0000FF"/>
            <w:sz w:val="24"/>
            <w:szCs w:val="24"/>
            <w:lang w:val="en-US" w:eastAsia="es-MX"/>
          </w:rPr>
          <w:t>Codes may be repeated if more than one line is needed to provide the information indicated by the code for example 2 lines for address details.</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5"/>
        </w:numPr>
        <w:spacing w:before="100" w:beforeAutospacing="1" w:after="100" w:afterAutospacing="1" w:line="240" w:lineRule="auto"/>
        <w:ind w:left="721"/>
        <w:rPr>
          <w:ins w:id="69" w:author="Unknown"/>
          <w:rFonts w:ascii="Arial" w:hAnsi="Arial" w:cs="Arial"/>
          <w:color w:val="000000"/>
          <w:sz w:val="24"/>
          <w:szCs w:val="24"/>
          <w:lang w:val="en-US" w:eastAsia="es-MX"/>
        </w:rPr>
      </w:pPr>
      <w:ins w:id="70" w:author="Unknown">
        <w:r w:rsidRPr="00393E6F">
          <w:rPr>
            <w:rFonts w:ascii="Arial" w:hAnsi="Arial" w:cs="Arial"/>
            <w:color w:val="0000FF"/>
            <w:sz w:val="24"/>
            <w:szCs w:val="24"/>
            <w:lang w:val="en-US" w:eastAsia="es-MX"/>
          </w:rPr>
          <w:t>Code 2 must not be used without code 3 and vice versa.</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5"/>
        </w:numPr>
        <w:spacing w:before="100" w:beforeAutospacing="1" w:after="100" w:afterAutospacing="1" w:line="240" w:lineRule="auto"/>
        <w:ind w:left="721"/>
        <w:rPr>
          <w:ins w:id="71" w:author="Unknown"/>
          <w:rFonts w:ascii="Arial" w:hAnsi="Arial" w:cs="Arial"/>
          <w:color w:val="000000"/>
          <w:sz w:val="24"/>
          <w:szCs w:val="24"/>
          <w:lang w:val="en-US" w:eastAsia="es-MX"/>
        </w:rPr>
      </w:pPr>
      <w:ins w:id="72" w:author="Unknown">
        <w:r w:rsidRPr="00393E6F">
          <w:rPr>
            <w:rFonts w:ascii="Arial" w:hAnsi="Arial" w:cs="Arial"/>
            <w:color w:val="0000FF"/>
            <w:sz w:val="24"/>
            <w:szCs w:val="24"/>
            <w:lang w:val="en-US" w:eastAsia="es-MX"/>
          </w:rPr>
          <w:t>Code 4 must not be used without code 5 and vice versa.</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5"/>
        </w:numPr>
        <w:spacing w:before="100" w:beforeAutospacing="1" w:after="100" w:afterAutospacing="1" w:line="240" w:lineRule="auto"/>
        <w:ind w:left="721"/>
        <w:rPr>
          <w:ins w:id="73" w:author="Unknown"/>
          <w:rFonts w:ascii="Arial" w:hAnsi="Arial" w:cs="Arial"/>
          <w:color w:val="000000"/>
          <w:sz w:val="24"/>
          <w:szCs w:val="24"/>
          <w:lang w:val="en-US" w:eastAsia="es-MX"/>
        </w:rPr>
      </w:pPr>
      <w:ins w:id="74" w:author="Unknown">
        <w:r w:rsidRPr="00393E6F">
          <w:rPr>
            <w:rFonts w:ascii="Arial" w:hAnsi="Arial" w:cs="Arial"/>
            <w:color w:val="0000FF"/>
            <w:sz w:val="24"/>
            <w:szCs w:val="24"/>
            <w:lang w:val="en-US" w:eastAsia="es-MX"/>
          </w:rPr>
          <w:t>The use of code 8 is only allowed to continue information on the identification of the ordering customer provided under Subfield 1 - Line Format 2.</w:t>
        </w:r>
        <w:r w:rsidRPr="00393E6F">
          <w:rPr>
            <w:rFonts w:ascii="Arial" w:hAnsi="Arial" w:cs="Arial"/>
            <w:color w:val="000000"/>
            <w:sz w:val="24"/>
            <w:szCs w:val="24"/>
            <w:lang w:val="en-US" w:eastAsia="es-MX"/>
          </w:rPr>
          <w:t xml:space="preserve"> </w:t>
        </w:r>
      </w:ins>
    </w:p>
    <w:p w:rsidR="00393E6F" w:rsidRPr="00393E6F" w:rsidRDefault="00393E6F" w:rsidP="00393E6F">
      <w:pPr>
        <w:pBdr>
          <w:bottom w:val="single" w:sz="6" w:space="0" w:color="000000"/>
        </w:pBdr>
        <w:shd w:val="clear" w:color="auto" w:fill="FFCC99"/>
        <w:spacing w:before="100" w:beforeAutospacing="1" w:after="100" w:afterAutospacing="1" w:line="240" w:lineRule="auto"/>
        <w:outlineLvl w:val="4"/>
        <w:rPr>
          <w:ins w:id="75" w:author="Unknown"/>
          <w:rFonts w:ascii="Arial" w:hAnsi="Arial" w:cs="Arial"/>
          <w:color w:val="003399"/>
          <w:sz w:val="24"/>
          <w:szCs w:val="24"/>
          <w:lang w:val="en-US" w:eastAsia="es-MX"/>
        </w:rPr>
      </w:pPr>
      <w:ins w:id="76" w:author="Unknown">
        <w:r w:rsidRPr="00393E6F">
          <w:rPr>
            <w:rFonts w:ascii="Arial" w:hAnsi="Arial" w:cs="Arial"/>
            <w:color w:val="0000FF"/>
            <w:sz w:val="24"/>
            <w:szCs w:val="24"/>
            <w:lang w:val="en-US" w:eastAsia="es-MX"/>
          </w:rPr>
          <w:t>EXAMPLE</w:t>
        </w:r>
      </w:ins>
    </w:p>
    <w:p w:rsidR="00393E6F" w:rsidRPr="00393E6F" w:rsidRDefault="00393E6F" w:rsidP="00393E6F">
      <w:pPr>
        <w:shd w:val="clear" w:color="auto" w:fill="FFCC99"/>
        <w:spacing w:before="100" w:beforeAutospacing="1" w:after="100" w:afterAutospacing="1" w:line="240" w:lineRule="auto"/>
        <w:rPr>
          <w:ins w:id="77" w:author="Unknown"/>
          <w:rFonts w:ascii="Arial" w:hAnsi="Arial" w:cs="Arial"/>
          <w:color w:val="000000"/>
          <w:sz w:val="24"/>
          <w:szCs w:val="24"/>
          <w:lang w:val="en-US" w:eastAsia="es-MX"/>
        </w:rPr>
      </w:pPr>
      <w:ins w:id="78" w:author="Unknown">
        <w:r w:rsidRPr="00393E6F">
          <w:rPr>
            <w:rFonts w:ascii="Arial" w:hAnsi="Arial" w:cs="Arial"/>
            <w:color w:val="0000FF"/>
            <w:sz w:val="24"/>
            <w:szCs w:val="24"/>
            <w:lang w:val="en-US" w:eastAsia="es-MX"/>
          </w:rPr>
          <w:t>Option F - Example 1</w:t>
        </w:r>
        <w:r w:rsidRPr="00393E6F">
          <w:rPr>
            <w:rFonts w:ascii="Arial" w:hAnsi="Arial" w:cs="Arial"/>
            <w:color w:val="000000"/>
            <w:sz w:val="24"/>
            <w:szCs w:val="24"/>
            <w:lang w:val="en-US" w:eastAsia="es-MX"/>
          </w:rPr>
          <w:t xml:space="preserve"> </w:t>
        </w:r>
      </w:ins>
    </w:p>
    <w:p w:rsidR="00393E6F" w:rsidRPr="00393E6F" w:rsidRDefault="00393E6F" w:rsidP="00393E6F">
      <w:pPr>
        <w:shd w:val="clear" w:color="auto" w:fill="FFCC99"/>
        <w:spacing w:before="100" w:beforeAutospacing="1" w:after="100" w:afterAutospacing="1" w:line="240" w:lineRule="auto"/>
        <w:rPr>
          <w:ins w:id="79" w:author="Unknown"/>
          <w:rFonts w:ascii="Arial" w:hAnsi="Arial" w:cs="Arial"/>
          <w:color w:val="000000"/>
          <w:sz w:val="24"/>
          <w:szCs w:val="24"/>
          <w:lang w:val="en-US" w:eastAsia="es-MX"/>
        </w:rPr>
      </w:pPr>
      <w:proofErr w:type="gramStart"/>
      <w:ins w:id="80" w:author="Unknown">
        <w:r w:rsidRPr="00393E6F">
          <w:rPr>
            <w:rFonts w:ascii="Courier New" w:hAnsi="Courier New" w:cs="Courier New"/>
            <w:color w:val="0000FF"/>
            <w:sz w:val="24"/>
            <w:szCs w:val="24"/>
            <w:lang w:val="en-US" w:eastAsia="es-MX"/>
          </w:rPr>
          <w:t>:50F</w:t>
        </w:r>
        <w:proofErr w:type="gramEnd"/>
        <w:r w:rsidRPr="00393E6F">
          <w:rPr>
            <w:rFonts w:ascii="Courier New" w:hAnsi="Courier New" w:cs="Courier New"/>
            <w:color w:val="0000FF"/>
            <w:sz w:val="24"/>
            <w:szCs w:val="24"/>
            <w:lang w:val="en-US" w:eastAsia="es-MX"/>
          </w:rPr>
          <w:t>:/12345678</w:t>
        </w:r>
        <w:r w:rsidRPr="00393E6F">
          <w:rPr>
            <w:rFonts w:ascii="Courier New" w:hAnsi="Courier New" w:cs="Courier New"/>
            <w:color w:val="0000FF"/>
            <w:sz w:val="24"/>
            <w:szCs w:val="24"/>
            <w:lang w:val="en-US" w:eastAsia="es-MX"/>
          </w:rPr>
          <w:br/>
          <w:t>1/SMITH JOHN</w:t>
        </w:r>
        <w:r w:rsidRPr="00393E6F">
          <w:rPr>
            <w:rFonts w:ascii="Courier New" w:hAnsi="Courier New" w:cs="Courier New"/>
            <w:color w:val="0000FF"/>
            <w:sz w:val="24"/>
            <w:szCs w:val="24"/>
            <w:lang w:val="en-US" w:eastAsia="es-MX"/>
          </w:rPr>
          <w:br/>
          <w:t>2/299, PARK AVENUE</w:t>
        </w:r>
        <w:r w:rsidRPr="00393E6F">
          <w:rPr>
            <w:rFonts w:ascii="Courier New" w:hAnsi="Courier New" w:cs="Courier New"/>
            <w:color w:val="0000FF"/>
            <w:sz w:val="24"/>
            <w:szCs w:val="24"/>
            <w:lang w:val="en-US" w:eastAsia="es-MX"/>
          </w:rPr>
          <w:br/>
          <w:t>3/US/NEW YORK, NY 10017</w:t>
        </w:r>
        <w:r w:rsidRPr="00393E6F">
          <w:rPr>
            <w:rFonts w:ascii="Arial" w:hAnsi="Arial" w:cs="Arial"/>
            <w:color w:val="000000"/>
            <w:sz w:val="24"/>
            <w:szCs w:val="24"/>
            <w:lang w:val="en-US" w:eastAsia="es-MX"/>
          </w:rPr>
          <w:t xml:space="preserve"> </w:t>
        </w:r>
      </w:ins>
    </w:p>
    <w:p w:rsidR="00393E6F" w:rsidRPr="00393E6F" w:rsidRDefault="00393E6F" w:rsidP="00393E6F">
      <w:pPr>
        <w:shd w:val="clear" w:color="auto" w:fill="FFCC99"/>
        <w:spacing w:before="100" w:beforeAutospacing="1" w:after="100" w:afterAutospacing="1" w:line="240" w:lineRule="auto"/>
        <w:rPr>
          <w:ins w:id="81" w:author="Unknown"/>
          <w:rFonts w:ascii="Arial" w:hAnsi="Arial" w:cs="Arial"/>
          <w:color w:val="000000"/>
          <w:sz w:val="24"/>
          <w:szCs w:val="24"/>
          <w:lang w:val="en-US" w:eastAsia="es-MX"/>
        </w:rPr>
      </w:pPr>
      <w:ins w:id="82" w:author="Unknown">
        <w:r w:rsidRPr="00393E6F">
          <w:rPr>
            <w:rFonts w:ascii="Arial" w:hAnsi="Arial" w:cs="Arial"/>
            <w:color w:val="0000FF"/>
            <w:sz w:val="24"/>
            <w:szCs w:val="24"/>
            <w:lang w:val="en-US" w:eastAsia="es-MX"/>
          </w:rPr>
          <w:t>Option F - Example 2</w:t>
        </w:r>
        <w:r w:rsidRPr="00393E6F">
          <w:rPr>
            <w:rFonts w:ascii="Arial" w:hAnsi="Arial" w:cs="Arial"/>
            <w:color w:val="000000"/>
            <w:sz w:val="24"/>
            <w:szCs w:val="24"/>
            <w:lang w:val="en-US" w:eastAsia="es-MX"/>
          </w:rPr>
          <w:t xml:space="preserve"> </w:t>
        </w:r>
      </w:ins>
    </w:p>
    <w:p w:rsidR="00393E6F" w:rsidRPr="00393E6F" w:rsidRDefault="00393E6F" w:rsidP="00393E6F">
      <w:pPr>
        <w:shd w:val="clear" w:color="auto" w:fill="FFCC99"/>
        <w:spacing w:before="100" w:beforeAutospacing="1" w:after="100" w:afterAutospacing="1" w:line="240" w:lineRule="auto"/>
        <w:rPr>
          <w:ins w:id="83" w:author="Unknown"/>
          <w:rFonts w:ascii="Arial" w:hAnsi="Arial" w:cs="Arial"/>
          <w:color w:val="000000"/>
          <w:sz w:val="24"/>
          <w:szCs w:val="24"/>
          <w:lang w:val="en-US" w:eastAsia="es-MX"/>
        </w:rPr>
      </w:pPr>
      <w:proofErr w:type="gramStart"/>
      <w:ins w:id="84" w:author="Unknown">
        <w:r w:rsidRPr="00393E6F">
          <w:rPr>
            <w:rFonts w:ascii="Courier New" w:hAnsi="Courier New" w:cs="Courier New"/>
            <w:color w:val="0000FF"/>
            <w:sz w:val="24"/>
            <w:szCs w:val="24"/>
            <w:lang w:val="en-US" w:eastAsia="es-MX"/>
          </w:rPr>
          <w:t>:50F</w:t>
        </w:r>
        <w:proofErr w:type="gramEnd"/>
        <w:r w:rsidRPr="00393E6F">
          <w:rPr>
            <w:rFonts w:ascii="Courier New" w:hAnsi="Courier New" w:cs="Courier New"/>
            <w:color w:val="0000FF"/>
            <w:sz w:val="24"/>
            <w:szCs w:val="24"/>
            <w:lang w:val="en-US" w:eastAsia="es-MX"/>
          </w:rPr>
          <w:t>:/BE30001216371411</w:t>
        </w:r>
        <w:r w:rsidRPr="00393E6F">
          <w:rPr>
            <w:rFonts w:ascii="Courier New" w:hAnsi="Courier New" w:cs="Courier New"/>
            <w:color w:val="0000FF"/>
            <w:sz w:val="24"/>
            <w:szCs w:val="24"/>
            <w:lang w:val="en-US" w:eastAsia="es-MX"/>
          </w:rPr>
          <w:br/>
          <w:t>1/PHILIPS MARK</w:t>
        </w:r>
        <w:r w:rsidRPr="00393E6F">
          <w:rPr>
            <w:rFonts w:ascii="Courier New" w:hAnsi="Courier New" w:cs="Courier New"/>
            <w:color w:val="0000FF"/>
            <w:sz w:val="24"/>
            <w:szCs w:val="24"/>
            <w:lang w:val="en-US" w:eastAsia="es-MX"/>
          </w:rPr>
          <w:br/>
          <w:t>4/19720830</w:t>
        </w:r>
        <w:r w:rsidRPr="00393E6F">
          <w:rPr>
            <w:rFonts w:ascii="Courier New" w:hAnsi="Courier New" w:cs="Courier New"/>
            <w:color w:val="0000FF"/>
            <w:sz w:val="24"/>
            <w:szCs w:val="24"/>
            <w:lang w:val="en-US" w:eastAsia="es-MX"/>
          </w:rPr>
          <w:br/>
          <w:t>5/BE/BRUSSELS</w:t>
        </w:r>
        <w:r w:rsidRPr="00393E6F">
          <w:rPr>
            <w:rFonts w:ascii="Arial" w:hAnsi="Arial" w:cs="Arial"/>
            <w:color w:val="000000"/>
            <w:sz w:val="24"/>
            <w:szCs w:val="24"/>
            <w:lang w:val="en-US" w:eastAsia="es-MX"/>
          </w:rPr>
          <w:t xml:space="preserve"> </w:t>
        </w:r>
      </w:ins>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6. Field 52a: Account Servicing Institution</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77" name="Imagen 4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A</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76" name="Imagen 4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[/1!a][/34x]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475" name="Imagen 4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74" name="Imagen 4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473" name="Imagen 4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(BIC)</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72" name="Imagen 4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C</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71" name="Imagen 4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70" name="Imagen 4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Conditional (C6)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account servicing institution - when other than the Receiver - which services the account of the account owner to be debited. This is applicable even if field 50a Ordering Customer contains an IBAN.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Party Identifier may be used to indicate a national clearing system code.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following codes may be used preceded by a double slash ('//'): </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proofErr w:type="gramStart"/>
      <w:r w:rsidRPr="00393E6F">
        <w:rPr>
          <w:rFonts w:ascii="Arial" w:hAnsi="Arial" w:cs="Arial"/>
          <w:i/>
          <w:iCs/>
          <w:color w:val="000000"/>
          <w:sz w:val="24"/>
          <w:szCs w:val="24"/>
          <w:lang w:eastAsia="es-MX"/>
        </w:rPr>
        <w:t>with</w:t>
      </w:r>
      <w:proofErr w:type="gramEnd"/>
      <w:r w:rsidRPr="00393E6F">
        <w:rPr>
          <w:rFonts w:ascii="Arial" w:hAnsi="Arial" w:cs="Arial"/>
          <w:i/>
          <w:iCs/>
          <w:color w:val="000000"/>
          <w:sz w:val="24"/>
          <w:szCs w:val="24"/>
          <w:lang w:eastAsia="es-MX"/>
        </w:rPr>
        <w:t xml:space="preserve"> option A:</w:t>
      </w:r>
      <w:r w:rsidRPr="00393E6F">
        <w:rPr>
          <w:rFonts w:ascii="Arial" w:hAnsi="Arial" w:cs="Arial"/>
          <w:color w:val="000000"/>
          <w:sz w:val="24"/>
          <w:szCs w:val="24"/>
          <w:lang w:eastAsia="es-MX"/>
        </w:rPr>
        <w:t xml:space="preserve">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69" name="Imagen 4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68" name="Imagen 4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67" name="Imagen 4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Austrian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66" name="Imagen 4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65" name="Imagen 4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64" name="Imagen 4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Australian Bank State Branch (BSB)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63" name="Imagen 4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62" name="Imagen 4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61" name="Imagen 4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German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60" name="Imagen 4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59" name="Imagen 4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58" name="Imagen 4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Canadian Payments Association Payment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57" name="Imagen 4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ES</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56" name="Imagen 4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55" name="Imagen 4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Spanish Domestic Interbanking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54" name="Imagen 4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53" name="Imagen 4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without 9 digit code</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52" name="Imagen 4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Pay by Fedwire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51" name="Imagen 4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GR</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50" name="Imagen 4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7!n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49" name="Imagen 4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HEBIC (Hellenic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48" name="Imagen 4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HK</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47" name="Imagen 4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46" name="Imagen 4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Bank Code of Hong Kong</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45" name="Imagen 4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IE</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44" name="Imagen 4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43" name="Imagen 4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Irish National Clearing Code (NSC)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42" name="Imagen 4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41" name="Imagen 4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11!c</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40" name="Imagen 4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Indian Financial System Code (IFSC)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39" name="Imagen 4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38" name="Imagen 4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10!n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37" name="Imagen 4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Italian Domestic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36" name="Imagen 4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35" name="Imagen 4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34" name="Imagen 4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Polish National Clearing Code (KNR)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33" name="Imagen 4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32" name="Imagen 4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31" name="Imagen 4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Portuguese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30" name="Imagen 4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29" name="Imagen 4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28" name="Imagen 4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UK Domestic Sort Code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proofErr w:type="gramStart"/>
      <w:r w:rsidRPr="00393E6F">
        <w:rPr>
          <w:rFonts w:ascii="Arial" w:hAnsi="Arial" w:cs="Arial"/>
          <w:i/>
          <w:iCs/>
          <w:color w:val="000000"/>
          <w:sz w:val="24"/>
          <w:szCs w:val="24"/>
          <w:lang w:eastAsia="es-MX"/>
        </w:rPr>
        <w:t>with</w:t>
      </w:r>
      <w:proofErr w:type="gramEnd"/>
      <w:r w:rsidRPr="00393E6F">
        <w:rPr>
          <w:rFonts w:ascii="Arial" w:hAnsi="Arial" w:cs="Arial"/>
          <w:i/>
          <w:iCs/>
          <w:color w:val="000000"/>
          <w:sz w:val="24"/>
          <w:szCs w:val="24"/>
          <w:lang w:eastAsia="es-MX"/>
        </w:rPr>
        <w:t xml:space="preserve"> option C:</w:t>
      </w:r>
      <w:r w:rsidRPr="00393E6F">
        <w:rPr>
          <w:rFonts w:ascii="Arial" w:hAnsi="Arial" w:cs="Arial"/>
          <w:color w:val="000000"/>
          <w:sz w:val="24"/>
          <w:szCs w:val="24"/>
          <w:lang w:eastAsia="es-MX"/>
        </w:rPr>
        <w:t xml:space="preserve">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27" name="Imagen 4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26" name="Imagen 4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25" name="Imagen 4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Austrian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24" name="Imagen 4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23" name="Imagen 4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22" name="Imagen 4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Australian Bank State Branch (BSB)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21" name="Imagen 4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20" name="Imagen 4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19" name="Imagen 4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German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18" name="Imagen 4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17" name="Imagen 4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16" name="Imagen 4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Canadian Payments Association Payment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15" name="Imagen 4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14" name="Imagen 4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13" name="Imagen 4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CHIPS Universal Identifier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12" name="Imagen 4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CP</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11" name="Imagen 4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10" name="Imagen 4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CHIPS Participant Identifier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09" name="Imagen 4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ES</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08" name="Imagen 4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07" name="Imagen 4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Spanish Domestic Interbanking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06" name="Imagen 4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05" name="Imagen 4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04" name="Imagen 4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Fedwire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03" name="Imagen 4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GR</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02" name="Imagen 4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7!n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01" name="Imagen 4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HEBIC (Hellenic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00" name="Imagen 4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HK</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99" name="Imagen 3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398" name="Imagen 3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Bank Code of Hong Kong</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97" name="Imagen 3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IE</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96" name="Imagen 3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395" name="Imagen 3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Irish National Clearing Code (NSC)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94" name="Imagen 3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93" name="Imagen 3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11!n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392" name="Imagen 3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Indian Financial System Code (IFSC)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91" name="Imagen 3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90" name="Imagen 3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10!n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89" name="Imagen 3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Italian Domestic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88" name="Imagen 3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87" name="Imagen 3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386" name="Imagen 3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Polish National Clearing Code (KNR)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85" name="Imagen 3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84" name="Imagen 3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83" name="Imagen 3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Portuguese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82" name="Imagen 3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81" name="Imagen 3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380" name="Imagen 3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Russian Central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79" name="Imagen 3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78" name="Imagen 3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77" name="Imagen 3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UK Domestic Sort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76" name="Imagen 3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75" name="Imagen 3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374" name="Imagen 3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Swiss Clearing Code (BC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73" name="Imagen 3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372" name="Imagen 3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371" name="Imagen 3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Swiss Clearing Code (SIC code)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The BIC must be a SWIFT registered address, either connected or non-connected (Error code(s): T27</w:t>
      </w:r>
      <w:proofErr w:type="gramStart"/>
      <w:r w:rsidRPr="00393E6F">
        <w:rPr>
          <w:rFonts w:ascii="Arial" w:hAnsi="Arial" w:cs="Arial"/>
          <w:color w:val="000000"/>
          <w:sz w:val="24"/>
          <w:szCs w:val="24"/>
          <w:lang w:val="en-US" w:eastAsia="es-MX"/>
        </w:rPr>
        <w:t>,T28,T29,T45</w:t>
      </w:r>
      <w:proofErr w:type="gramEnd"/>
      <w:r w:rsidRPr="00393E6F">
        <w:rPr>
          <w:rFonts w:ascii="Arial" w:hAnsi="Arial" w:cs="Arial"/>
          <w:color w:val="000000"/>
          <w:sz w:val="24"/>
          <w:szCs w:val="24"/>
          <w:lang w:val="en-US" w:eastAsia="es-MX"/>
        </w:rPr>
        <w:t xml:space="preserv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BIC must not be a BEI. Please refer to the latest version of the </w:t>
      </w:r>
      <w:r w:rsidRPr="00393E6F">
        <w:rPr>
          <w:rFonts w:ascii="Arial" w:hAnsi="Arial" w:cs="Arial"/>
          <w:i/>
          <w:iCs/>
          <w:color w:val="000000"/>
          <w:sz w:val="24"/>
          <w:szCs w:val="24"/>
          <w:lang w:val="en-US" w:eastAsia="es-MX"/>
        </w:rPr>
        <w:t>BIC Directory - Corporations</w:t>
      </w:r>
      <w:r w:rsidRPr="00393E6F">
        <w:rPr>
          <w:rFonts w:ascii="Arial" w:hAnsi="Arial" w:cs="Arial"/>
          <w:color w:val="000000"/>
          <w:sz w:val="24"/>
          <w:szCs w:val="24"/>
          <w:lang w:val="en-US" w:eastAsia="es-MX"/>
        </w:rPr>
        <w:t xml:space="preserve"> for more information about BEIs. This error code applies to all types of BICs referenced in a FIN message including SWIFT BICs, non-SWIFT BICs, Masters, Synonyms, Live destinations and Test &amp; Training destinations .(Error code(s): C05).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coded information contained in field 52a should be meaningful to the Receiver of the message.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Option A is the preferred option.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If the account servicing institution cannot be identified by a BIC, option C should be used containing a 2</w:t>
      </w:r>
      <w:proofErr w:type="gramStart"/>
      <w:r w:rsidRPr="00393E6F">
        <w:rPr>
          <w:rFonts w:ascii="Arial" w:hAnsi="Arial" w:cs="Arial"/>
          <w:color w:val="000000"/>
          <w:sz w:val="24"/>
          <w:szCs w:val="24"/>
          <w:lang w:val="en-US" w:eastAsia="es-MX"/>
        </w:rPr>
        <w:t>!a</w:t>
      </w:r>
      <w:proofErr w:type="gramEnd"/>
      <w:r w:rsidRPr="00393E6F">
        <w:rPr>
          <w:rFonts w:ascii="Arial" w:hAnsi="Arial" w:cs="Arial"/>
          <w:color w:val="000000"/>
          <w:sz w:val="24"/>
          <w:szCs w:val="24"/>
          <w:lang w:val="en-US" w:eastAsia="es-MX"/>
        </w:rPr>
        <w:t xml:space="preserve"> clearing system code preceded by a double slash '//'. </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7. Field 51A: Sending Institution</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82" name="Imagen 4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A</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81" name="Imagen 4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[/1!a][/34x]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480" name="Imagen 4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79" name="Imagen 4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478" name="Imagen 4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(BIC)</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Optional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identifies the Sender of the message.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Field 51A is only valid in FileAct (Error code(s): D63).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At least the first eight characters of the BIC in this field must be identical to the originator of this FileAct message.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content of field 20 Sender's Reference together with the content of this field provides the message identification which is to be used in the case of queries, cancellations, etc. </w:t>
      </w: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8. Field 30: Requested Execution Date</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2289"/>
        <w:gridCol w:w="6431"/>
      </w:tblGrid>
      <w:tr w:rsidR="00393E6F" w:rsidRPr="00393E6F" w:rsidTr="00393E6F">
        <w:trPr>
          <w:tblCellSpacing w:w="15" w:type="dxa"/>
        </w:trPr>
        <w:tc>
          <w:tcPr>
            <w:tcW w:w="13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84" name="Imagen 4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7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83" name="Imagen 4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(Date)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Mandatory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date on which all subsequent transactions should be initiated by the executing bank.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Date must be a valid date expressed as YYMMDD (Error code(s): T50).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is the date on which the ordering customer's account(s) is (are) to be debited. </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9. Field 25: Authorisation</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FORMAT</w:t>
      </w:r>
    </w:p>
    <w:tbl>
      <w:tblPr>
        <w:tblW w:w="4900" w:type="pct"/>
        <w:tblCellSpacing w:w="15" w:type="dxa"/>
        <w:tblCellMar>
          <w:left w:w="0" w:type="dxa"/>
          <w:right w:w="0" w:type="dxa"/>
        </w:tblCellMar>
        <w:tblLook w:val="04A0" w:firstRow="1" w:lastRow="0" w:firstColumn="1" w:lastColumn="0" w:noHBand="0" w:noVBand="1"/>
      </w:tblPr>
      <w:tblGrid>
        <w:gridCol w:w="8720"/>
      </w:tblGrid>
      <w:tr w:rsidR="00393E6F" w:rsidRPr="00393E6F" w:rsidTr="00393E6F">
        <w:trPr>
          <w:tblCellSpacing w:w="15" w:type="dxa"/>
        </w:trPr>
        <w:tc>
          <w:tcPr>
            <w:tcW w:w="5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85" name="Imagen 4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35x</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Optional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additional security provisions, eg, a digital signature, between the ordering customer/instructing party and the account servicing financial institution. </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10. Field 21: Transaction Reference</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8720"/>
      </w:tblGrid>
      <w:tr w:rsidR="00393E6F" w:rsidRPr="00393E6F" w:rsidTr="00393E6F">
        <w:trPr>
          <w:tblCellSpacing w:w="15" w:type="dxa"/>
        </w:trPr>
        <w:tc>
          <w:tcPr>
            <w:tcW w:w="5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86" name="Imagen 4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16x</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Mandatory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unambiguous reference for the individual transaction contained in a particular occurrence of sequence B.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must not start or end with a slash '/' and must not contain two consecutive slashes '//' (Error code(s): T26).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In transaction specific queries, cancellations, etc., the Sender's reference together with the content of this field provides the transaction identification.</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11. Field 21F: F/X Deal Reference</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2289"/>
        <w:gridCol w:w="6431"/>
      </w:tblGrid>
      <w:tr w:rsidR="00393E6F" w:rsidRPr="00393E6F" w:rsidTr="00393E6F">
        <w:trPr>
          <w:tblCellSpacing w:w="15" w:type="dxa"/>
        </w:trPr>
        <w:tc>
          <w:tcPr>
            <w:tcW w:w="13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90" name="Imagen 4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F</w:t>
            </w:r>
          </w:p>
        </w:tc>
        <w:tc>
          <w:tcPr>
            <w:tcW w:w="37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89" name="Imagen 4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16x</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Conditional (C1, C9)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foreign exchange contract reference between the ordering customer and the account servicing financial institution.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following code may be used: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209"/>
        <w:gridCol w:w="7658"/>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88" name="Imagen 4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NONREF</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487" name="Imagen 4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There is no underlying foreign exchange deal to this transaction</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must not start or end with a slash '/' and must not contain two consecutive slashes '//' (Error code(s): T26). </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12. Field 23E: Instruction Code</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3" name="Imagen 5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E</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2" name="Imagen 5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4!c[/30x]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1" name="Imagen 5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(Instruction Code) (Additional Information)</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Optional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instructions to be used between the ordering customer and the account servicer.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One of the following codes must be used (Error code(s): T47).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6"/>
        <w:gridCol w:w="7681"/>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0" name="Imagen 5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CHQB</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89" name="Imagen 5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transaction contains a request that the beneficiary be paid via issuance of a cheque.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88" name="Imagen 5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CMSW</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87" name="Imagen 5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transaction contains a cash management instruction, requesting to sweep the account of the ordering customer.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86" name="Imagen 5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CMTO</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85" name="Imagen 5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transaction contains a cash management instruction, requesting to top the account of the ordering customer above a certain floor amount. The floor amount, if not pre-agreed by the parties involved, may be specified after the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84" name="Imagen 5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CMZB</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83" name="Imagen 5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transaction contains a cash management instruction, requesting to zero balance the account of the ordering customer.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82" name="Imagen 5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CORT</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81" name="Imagen 5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transaction contains a payment that is made in settlement of a trade, eg, foreign exchange deal, securities transaction.</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580" name="Imagen 5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85" w:author="Unknown">
              <w:r w:rsidRPr="00393E6F">
                <w:rPr>
                  <w:rFonts w:ascii="Arial" w:hAnsi="Arial" w:cs="Arial"/>
                  <w:color w:val="0000FF"/>
                  <w:sz w:val="24"/>
                  <w:szCs w:val="24"/>
                  <w:lang w:eastAsia="es-MX"/>
                </w:rPr>
                <w:t>EQUI</w:t>
              </w:r>
            </w:ins>
            <w:r w:rsidRPr="00393E6F">
              <w:rPr>
                <w:rFonts w:ascii="Arial" w:hAnsi="Arial" w:cs="Arial"/>
                <w:color w:val="000000"/>
                <w:sz w:val="24"/>
                <w:szCs w:val="24"/>
                <w:lang w:eastAsia="es-MX"/>
              </w:rPr>
              <w:t xml:space="preserve"> </w:t>
            </w:r>
          </w:p>
        </w:tc>
        <w:tc>
          <w:tcPr>
            <w:tcW w:w="4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579" name="Imagen 5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86" w:author="Unknown">
              <w:r w:rsidRPr="00393E6F">
                <w:rPr>
                  <w:rFonts w:ascii="Arial" w:hAnsi="Arial" w:cs="Arial"/>
                  <w:color w:val="0000FF"/>
                  <w:sz w:val="24"/>
                  <w:szCs w:val="24"/>
                  <w:lang w:val="en-US" w:eastAsia="es-MX"/>
                </w:rPr>
                <w:t>This transaction contains an instruction requesting to pay the beneficiary customer an amount in one currency, equivalent to an instructed amount in a different currency.</w:t>
              </w:r>
            </w:ins>
            <w:r w:rsidRPr="00393E6F">
              <w:rPr>
                <w:rFonts w:ascii="Arial" w:hAnsi="Arial" w:cs="Arial"/>
                <w:color w:val="000000"/>
                <w:sz w:val="24"/>
                <w:szCs w:val="24"/>
                <w:lang w:val="en-US" w:eastAsia="es-MX"/>
              </w:rPr>
              <w:t xml:space="preserve"> </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78" name="Imagen 5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INTC</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77" name="Imagen 5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transaction contains an intra-company payment, ie, a payment between two companies belonging to the same group.</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76" name="Imagen 5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NETS</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75" name="Imagen 5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transaction contains a payment that should be settled via a net settlement system, if available.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74" name="Imagen 5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OTHR</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73" name="Imagen 5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Used for bilaterally agreed codes/information. The actual bilateral code/information needs to be specified in Additional Information.</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72" name="Imagen 5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PHON</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71" name="Imagen 5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transaction requires the beneficiary to be contacted by telephone and should be followed by the appropriate telephone number.</w:t>
            </w:r>
            <w:r w:rsidRPr="00393E6F">
              <w:rPr>
                <w:rFonts w:ascii="Arial" w:hAnsi="Arial" w:cs="Arial"/>
                <w:color w:val="000000"/>
                <w:sz w:val="24"/>
                <w:szCs w:val="24"/>
                <w:lang w:val="en-US" w:eastAsia="es-MX"/>
              </w:rPr>
              <w:br/>
            </w:r>
            <w:r>
              <w:rPr>
                <w:rFonts w:ascii="Arial" w:hAnsi="Arial" w:cs="Arial"/>
                <w:noProof/>
                <w:color w:val="000000"/>
                <w:sz w:val="24"/>
                <w:szCs w:val="24"/>
                <w:lang w:eastAsia="es-MX"/>
              </w:rPr>
              <w:drawing>
                <wp:inline distT="0" distB="0" distL="0" distR="0">
                  <wp:extent cx="95250" cy="95250"/>
                  <wp:effectExtent l="0" t="0" r="0" b="0"/>
                  <wp:docPr id="570" name="Imagen 5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code is meant for the last financial institution in the chain.</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69" name="Imagen 5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REPA</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68" name="Imagen 5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Payment has a related e-Payments reference.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67" name="Imagen 5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RTGS</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66" name="Imagen 5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transaction contains a payment that should be settled via a real time gross settlement system, if available.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65" name="Imagen 5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URGP</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564" name="Imagen 5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This transaction contains a time sensitive payment which should be executed in an expeditious manner.</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Additional Information is only allowed when Instruction Code consists of one of the following codes: CMTO, PHON, OTHR and REPA (Error code(s): D66).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 each occurrence of Sequence B: when this field is repeated, the same code word must not be present more than once with the exception of OTHR. The code word OTHR may be repeated (Error code(s): E46).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 each occurrence of sequence B: when this field is used more than once, the following combinations are not allowed (Error code(s): D67).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63" name="Imagen 5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CHQB</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62" name="Imagen 5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61" name="Imagen 5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CMSW</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60" name="Imagen 5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CHQB</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9" name="Imagen 5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8" name="Imagen 5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CMTO</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7" name="Imagen 5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CHQB</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6" name="Imagen 5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5" name="Imagen 5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CMZB</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4" name="Imagen 5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CHQB</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3" name="Imagen 5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2" name="Imagen 5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CORT</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1" name="Imagen 5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CHQB</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50" name="Imagen 5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9" name="Imagen 5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NETS</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8" name="Imagen 5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CHQB</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7" name="Imagen 5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6" name="Imagen 5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PHON</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5" name="Imagen 5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CHQB</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4" name="Imagen 5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3" name="Imagen 5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REPA</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2" name="Imagen 5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CHQB</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1" name="Imagen 5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40" name="Imagen 5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RTGS</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9" name="Imagen 5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CHQB</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8" name="Imagen 5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7" name="Imagen 5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URGP</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6" name="Imagen 5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CMSW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5" name="Imagen 5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4" name="Imagen 5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CMTO</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3" name="Imagen 5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CMSW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2" name="Imagen 5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1" name="Imagen 5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CMZB</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30" name="Imagen 5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CMTO</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29" name="Imagen 5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28" name="Imagen 5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CMZB</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27" name="Imagen 5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CORT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26" name="Imagen 5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25" name="Imagen 5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CMSW</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24" name="Imagen 5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CORT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23" name="Imagen 5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22" name="Imagen 5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CMTO</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21" name="Imagen 5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CORT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20" name="Imagen 5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19" name="Imagen 5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CMZB</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18" name="Imagen 5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CORT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17" name="Imagen 5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16" name="Imagen 5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REPA</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515" name="Imagen 5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87" w:author="Unknown">
              <w:r w:rsidRPr="00393E6F">
                <w:rPr>
                  <w:rFonts w:ascii="Arial" w:hAnsi="Arial" w:cs="Arial"/>
                  <w:color w:val="0000FF"/>
                  <w:sz w:val="24"/>
                  <w:szCs w:val="24"/>
                  <w:lang w:eastAsia="es-MX"/>
                </w:rPr>
                <w:t>EQUI</w:t>
              </w:r>
            </w:ins>
            <w:r w:rsidRPr="00393E6F">
              <w:rPr>
                <w:rFonts w:ascii="Arial" w:hAnsi="Arial" w:cs="Arial"/>
                <w:color w:val="000000"/>
                <w:sz w:val="24"/>
                <w:szCs w:val="24"/>
                <w:lang w:eastAsia="es-MX"/>
              </w:rPr>
              <w:t xml:space="preserve"> </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514" name="Imagen 5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88" w:author="Unknown">
              <w:r w:rsidRPr="00393E6F">
                <w:rPr>
                  <w:rFonts w:ascii="Arial" w:hAnsi="Arial" w:cs="Arial"/>
                  <w:color w:val="0000FF"/>
                  <w:sz w:val="24"/>
                  <w:szCs w:val="24"/>
                  <w:lang w:eastAsia="es-MX"/>
                </w:rPr>
                <w:t>with</w:t>
              </w:r>
            </w:ins>
            <w:r w:rsidRPr="00393E6F">
              <w:rPr>
                <w:rFonts w:ascii="Arial" w:hAnsi="Arial" w:cs="Arial"/>
                <w:color w:val="000000"/>
                <w:sz w:val="24"/>
                <w:szCs w:val="24"/>
                <w:lang w:eastAsia="es-MX"/>
              </w:rPr>
              <w:t xml:space="preserve">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513" name="Imagen 5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89" w:author="Unknown">
              <w:r w:rsidRPr="00393E6F">
                <w:rPr>
                  <w:rFonts w:ascii="Arial" w:hAnsi="Arial" w:cs="Arial"/>
                  <w:color w:val="0000FF"/>
                  <w:sz w:val="24"/>
                  <w:szCs w:val="24"/>
                  <w:lang w:eastAsia="es-MX"/>
                </w:rPr>
                <w:t>CMSW</w:t>
              </w:r>
            </w:ins>
            <w:r w:rsidRPr="00393E6F">
              <w:rPr>
                <w:rFonts w:ascii="Arial" w:hAnsi="Arial" w:cs="Arial"/>
                <w:color w:val="000000"/>
                <w:sz w:val="24"/>
                <w:szCs w:val="24"/>
                <w:lang w:eastAsia="es-MX"/>
              </w:rPr>
              <w:t xml:space="preserve"> </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512" name="Imagen 5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90" w:author="Unknown">
              <w:r w:rsidRPr="00393E6F">
                <w:rPr>
                  <w:rFonts w:ascii="Arial" w:hAnsi="Arial" w:cs="Arial"/>
                  <w:color w:val="0000FF"/>
                  <w:sz w:val="24"/>
                  <w:szCs w:val="24"/>
                  <w:lang w:eastAsia="es-MX"/>
                </w:rPr>
                <w:t>EQUI</w:t>
              </w:r>
            </w:ins>
            <w:r w:rsidRPr="00393E6F">
              <w:rPr>
                <w:rFonts w:ascii="Arial" w:hAnsi="Arial" w:cs="Arial"/>
                <w:color w:val="000000"/>
                <w:sz w:val="24"/>
                <w:szCs w:val="24"/>
                <w:lang w:eastAsia="es-MX"/>
              </w:rPr>
              <w:t xml:space="preserve"> </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511" name="Imagen 5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91" w:author="Unknown">
              <w:r w:rsidRPr="00393E6F">
                <w:rPr>
                  <w:rFonts w:ascii="Arial" w:hAnsi="Arial" w:cs="Arial"/>
                  <w:color w:val="0000FF"/>
                  <w:sz w:val="24"/>
                  <w:szCs w:val="24"/>
                  <w:lang w:eastAsia="es-MX"/>
                </w:rPr>
                <w:t>with</w:t>
              </w:r>
            </w:ins>
            <w:r w:rsidRPr="00393E6F">
              <w:rPr>
                <w:rFonts w:ascii="Arial" w:hAnsi="Arial" w:cs="Arial"/>
                <w:color w:val="000000"/>
                <w:sz w:val="24"/>
                <w:szCs w:val="24"/>
                <w:lang w:eastAsia="es-MX"/>
              </w:rPr>
              <w:t xml:space="preserve">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510" name="Imagen 5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92" w:author="Unknown">
              <w:r w:rsidRPr="00393E6F">
                <w:rPr>
                  <w:rFonts w:ascii="Arial" w:hAnsi="Arial" w:cs="Arial"/>
                  <w:color w:val="0000FF"/>
                  <w:sz w:val="24"/>
                  <w:szCs w:val="24"/>
                  <w:lang w:eastAsia="es-MX"/>
                </w:rPr>
                <w:t>CMTO</w:t>
              </w:r>
            </w:ins>
            <w:r w:rsidRPr="00393E6F">
              <w:rPr>
                <w:rFonts w:ascii="Arial" w:hAnsi="Arial" w:cs="Arial"/>
                <w:color w:val="000000"/>
                <w:sz w:val="24"/>
                <w:szCs w:val="24"/>
                <w:lang w:eastAsia="es-MX"/>
              </w:rPr>
              <w:t xml:space="preserve"> </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509" name="Imagen 5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93" w:author="Unknown">
              <w:r w:rsidRPr="00393E6F">
                <w:rPr>
                  <w:rFonts w:ascii="Arial" w:hAnsi="Arial" w:cs="Arial"/>
                  <w:color w:val="0000FF"/>
                  <w:sz w:val="24"/>
                  <w:szCs w:val="24"/>
                  <w:lang w:eastAsia="es-MX"/>
                </w:rPr>
                <w:t>EQUI</w:t>
              </w:r>
            </w:ins>
            <w:r w:rsidRPr="00393E6F">
              <w:rPr>
                <w:rFonts w:ascii="Arial" w:hAnsi="Arial" w:cs="Arial"/>
                <w:color w:val="000000"/>
                <w:sz w:val="24"/>
                <w:szCs w:val="24"/>
                <w:lang w:eastAsia="es-MX"/>
              </w:rPr>
              <w:t xml:space="preserve"> </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508" name="Imagen 5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94" w:author="Unknown">
              <w:r w:rsidRPr="00393E6F">
                <w:rPr>
                  <w:rFonts w:ascii="Arial" w:hAnsi="Arial" w:cs="Arial"/>
                  <w:color w:val="0000FF"/>
                  <w:sz w:val="24"/>
                  <w:szCs w:val="24"/>
                  <w:lang w:eastAsia="es-MX"/>
                </w:rPr>
                <w:t>with</w:t>
              </w:r>
            </w:ins>
            <w:r w:rsidRPr="00393E6F">
              <w:rPr>
                <w:rFonts w:ascii="Arial" w:hAnsi="Arial" w:cs="Arial"/>
                <w:color w:val="000000"/>
                <w:sz w:val="24"/>
                <w:szCs w:val="24"/>
                <w:lang w:eastAsia="es-MX"/>
              </w:rPr>
              <w:t xml:space="preserve">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507" name="Imagen 5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95" w:author="Unknown">
              <w:r w:rsidRPr="00393E6F">
                <w:rPr>
                  <w:rFonts w:ascii="Arial" w:hAnsi="Arial" w:cs="Arial"/>
                  <w:color w:val="0000FF"/>
                  <w:sz w:val="24"/>
                  <w:szCs w:val="24"/>
                  <w:lang w:eastAsia="es-MX"/>
                </w:rPr>
                <w:t>CMZB</w:t>
              </w:r>
            </w:ins>
            <w:r w:rsidRPr="00393E6F">
              <w:rPr>
                <w:rFonts w:ascii="Arial" w:hAnsi="Arial" w:cs="Arial"/>
                <w:color w:val="000000"/>
                <w:sz w:val="24"/>
                <w:szCs w:val="24"/>
                <w:lang w:eastAsia="es-MX"/>
              </w:rPr>
              <w:t xml:space="preserve"> </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06" name="Imagen 5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NETS</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05" name="Imagen 5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04" name="Imagen 5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RTGS</w:t>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For example: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4433"/>
        <w:gridCol w:w="4434"/>
      </w:tblGrid>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b/>
                <w:bCs/>
                <w:noProof/>
                <w:color w:val="000000"/>
                <w:sz w:val="24"/>
                <w:szCs w:val="24"/>
                <w:lang w:eastAsia="es-MX"/>
              </w:rPr>
              <w:drawing>
                <wp:inline distT="0" distB="0" distL="0" distR="0">
                  <wp:extent cx="95250" cy="95250"/>
                  <wp:effectExtent l="0" t="0" r="0" b="0"/>
                  <wp:docPr id="503" name="Imagen 5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00"/>
                <w:sz w:val="24"/>
                <w:szCs w:val="24"/>
                <w:lang w:eastAsia="es-MX"/>
              </w:rPr>
              <w:t>Valid</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b/>
                <w:bCs/>
                <w:noProof/>
                <w:color w:val="000000"/>
                <w:sz w:val="24"/>
                <w:szCs w:val="24"/>
                <w:lang w:eastAsia="es-MX"/>
              </w:rPr>
              <w:drawing>
                <wp:inline distT="0" distB="0" distL="0" distR="0">
                  <wp:extent cx="95250" cy="95250"/>
                  <wp:effectExtent l="0" t="0" r="0" b="0"/>
                  <wp:docPr id="502" name="Imagen 5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0000"/>
                <w:sz w:val="24"/>
                <w:szCs w:val="24"/>
                <w:lang w:eastAsia="es-MX"/>
              </w:rPr>
              <w:t>Invalid</w:t>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501" name="Imagen 5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:23E:URGP</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500" name="Imagen 5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:23E:CHQB</w:t>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499" name="Imagen 4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:23E:CORT</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498" name="Imagen 4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:23E:URGP</w:t>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97" name="Imagen 4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96" name="Imagen 4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95" name="Imagen 4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494" name="Imagen 4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:23E:NETS</w:t>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493" name="Imagen 4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492" name="Imagen 4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:23E:RTGS</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Code REPA indicates that the payment is the result of an initiation performed via an e-payments product between the customers. This code is intended for the beneficiary's bank who should act according to the specifications of the e-payments product. </w:t>
      </w:r>
    </w:p>
    <w:p w:rsidR="00393E6F" w:rsidRPr="00393E6F" w:rsidRDefault="00393E6F" w:rsidP="00393E6F">
      <w:pPr>
        <w:spacing w:before="100" w:beforeAutospacing="1" w:after="100" w:afterAutospacing="1" w:line="240" w:lineRule="auto"/>
        <w:rPr>
          <w:ins w:id="96"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491" name="Imagen 4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97" w:author="Unknown">
        <w:r w:rsidRPr="00393E6F">
          <w:rPr>
            <w:rFonts w:ascii="Arial" w:hAnsi="Arial" w:cs="Arial"/>
            <w:color w:val="0000FF"/>
            <w:sz w:val="24"/>
            <w:szCs w:val="24"/>
            <w:lang w:val="en-US" w:eastAsia="es-MX"/>
          </w:rPr>
          <w:t>The use of EQUI is subject to agreements between the ordering customer and beneficiary customer and between the ordering customer and his account servicing institution.</w:t>
        </w:r>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To facilitate the receiving bank's processing when multiple codes are used, the codes must appear in the following order: </w:t>
      </w:r>
    </w:p>
    <w:p w:rsidR="00393E6F" w:rsidRPr="00393E6F" w:rsidRDefault="00393E6F" w:rsidP="00393E6F">
      <w:pPr>
        <w:numPr>
          <w:ilvl w:val="0"/>
          <w:numId w:val="26"/>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instructions for the receiver of the message (CMSW, CMTO, CMZB, INTC, REPA, CORT, URGP) </w:t>
      </w:r>
    </w:p>
    <w:p w:rsidR="00393E6F" w:rsidRPr="00393E6F" w:rsidRDefault="00393E6F" w:rsidP="00393E6F">
      <w:pPr>
        <w:numPr>
          <w:ilvl w:val="0"/>
          <w:numId w:val="26"/>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codes impacting the routing or composition of the resulting payment message (NETS, RTGS) </w:t>
      </w:r>
    </w:p>
    <w:p w:rsidR="00393E6F" w:rsidRPr="00393E6F" w:rsidRDefault="00393E6F" w:rsidP="00393E6F">
      <w:pPr>
        <w:numPr>
          <w:ilvl w:val="0"/>
          <w:numId w:val="26"/>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codes containing instructions for one of the following parties in the transaction chain (CHQB, PHON) </w:t>
      </w:r>
    </w:p>
    <w:p w:rsidR="00393E6F" w:rsidRPr="00393E6F" w:rsidRDefault="00393E6F" w:rsidP="00393E6F">
      <w:pPr>
        <w:numPr>
          <w:ilvl w:val="0"/>
          <w:numId w:val="26"/>
        </w:numPr>
        <w:spacing w:before="100" w:beforeAutospacing="1" w:after="100" w:afterAutospacing="1" w:line="240" w:lineRule="auto"/>
        <w:ind w:left="721"/>
        <w:rPr>
          <w:rFonts w:ascii="Arial" w:hAnsi="Arial" w:cs="Arial"/>
          <w:color w:val="000000"/>
          <w:sz w:val="24"/>
          <w:szCs w:val="24"/>
          <w:lang w:eastAsia="es-MX"/>
        </w:rPr>
      </w:pPr>
      <w:r w:rsidRPr="00393E6F">
        <w:rPr>
          <w:rFonts w:ascii="Arial" w:hAnsi="Arial" w:cs="Arial"/>
          <w:color w:val="000000"/>
          <w:sz w:val="24"/>
          <w:szCs w:val="24"/>
          <w:lang w:eastAsia="es-MX"/>
        </w:rPr>
        <w:t xml:space="preserve">information codes (OTHR) </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13. Field 32B: Currency/Transaction Amount</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6" name="Imagen 5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B</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5" name="Imagen 5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3!a15d</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4" name="Imagen 5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(Currency) (Amount)</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Mandatory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currency and the amount of the subsequent transfer to be executed by the Receiver.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Currency must be a valid ISO 4217 currency code (Error code(s): T52).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The integer part of Amount must contain at least one digit. A decimal comma is mandatory and is included in the maximum length. The number of digits following the comma must not exceed the maximum number allowed for the specified currency (Error code(s): C03</w:t>
      </w:r>
      <w:proofErr w:type="gramStart"/>
      <w:r w:rsidRPr="00393E6F">
        <w:rPr>
          <w:rFonts w:ascii="Arial" w:hAnsi="Arial" w:cs="Arial"/>
          <w:color w:val="000000"/>
          <w:sz w:val="24"/>
          <w:szCs w:val="24"/>
          <w:lang w:val="en-US" w:eastAsia="es-MX"/>
        </w:rPr>
        <w:t>,T40,T43</w:t>
      </w:r>
      <w:proofErr w:type="gramEnd"/>
      <w:r w:rsidRPr="00393E6F">
        <w:rPr>
          <w:rFonts w:ascii="Arial" w:hAnsi="Arial" w:cs="Arial"/>
          <w:color w:val="000000"/>
          <w:sz w:val="24"/>
          <w:szCs w:val="24"/>
          <w:lang w:val="en-US" w:eastAsia="es-MX"/>
        </w:rPr>
        <w:t xml:space="preserve">).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amount is subject to deduction of the Receiver's/beneficiary bank's charges if field 71A is BEN or SHA. </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14. Field 50a: Instructing Party</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02" name="Imagen 6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C</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01" name="Imagen 6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00" name="Imagen 6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(BEI)</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9" name="Imagen 5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L</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8" name="Imagen 5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35x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597" name="Imagen 5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Conditional (C4)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identifies the customer which is authorised by the account owner/account servicing institution to order the transactions in this particular occurrence of sequence B.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BIC must be a BEI. Please refer to the latest version of the </w:t>
      </w:r>
      <w:r w:rsidRPr="00393E6F">
        <w:rPr>
          <w:rFonts w:ascii="Arial" w:hAnsi="Arial" w:cs="Arial"/>
          <w:i/>
          <w:iCs/>
          <w:color w:val="000000"/>
          <w:sz w:val="24"/>
          <w:szCs w:val="24"/>
          <w:lang w:val="en-US" w:eastAsia="es-MX"/>
        </w:rPr>
        <w:t>BIC Directory - Corporations</w:t>
      </w:r>
      <w:r w:rsidRPr="00393E6F">
        <w:rPr>
          <w:rFonts w:ascii="Arial" w:hAnsi="Arial" w:cs="Arial"/>
          <w:color w:val="000000"/>
          <w:sz w:val="24"/>
          <w:szCs w:val="24"/>
          <w:lang w:val="en-US" w:eastAsia="es-MX"/>
        </w:rPr>
        <w:t xml:space="preserve"> for more information about </w:t>
      </w:r>
      <w:proofErr w:type="gramStart"/>
      <w:r w:rsidRPr="00393E6F">
        <w:rPr>
          <w:rFonts w:ascii="Arial" w:hAnsi="Arial" w:cs="Arial"/>
          <w:color w:val="000000"/>
          <w:sz w:val="24"/>
          <w:szCs w:val="24"/>
          <w:lang w:val="en-US" w:eastAsia="es-MX"/>
        </w:rPr>
        <w:t>BEIs .(</w:t>
      </w:r>
      <w:proofErr w:type="gramEnd"/>
      <w:r w:rsidRPr="00393E6F">
        <w:rPr>
          <w:rFonts w:ascii="Arial" w:hAnsi="Arial" w:cs="Arial"/>
          <w:color w:val="000000"/>
          <w:sz w:val="24"/>
          <w:szCs w:val="24"/>
          <w:lang w:val="en-US" w:eastAsia="es-MX"/>
        </w:rPr>
        <w:t xml:space="preserve">Error code(s): T27,T28,T29,T45,E57).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must only be used when the instructing customer is not also the account owner. </w:t>
      </w:r>
    </w:p>
    <w:p w:rsid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15. Field 50a: Ordering Customer</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83" name="Imagen 6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G</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82" name="Imagen 6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681" name="Imagen 6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80" name="Imagen 6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679" name="Imagen 6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(BEI)</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78" name="Imagen 6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H</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77" name="Imagen 6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676" name="Imagen 6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4*35x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75" name="Imagen 6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674" name="Imagen 6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(Name &amp; Address)</w:t>
            </w:r>
          </w:p>
        </w:tc>
      </w:tr>
      <w:tr w:rsidR="00393E6F" w:rsidRPr="00393E6F" w:rsidTr="00393E6F">
        <w:trPr>
          <w:tblCellSpacing w:w="15" w:type="dxa"/>
        </w:trPr>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73" name="Imagen 6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98" w:author="Unknown">
              <w:r w:rsidRPr="00393E6F">
                <w:rPr>
                  <w:rFonts w:ascii="Arial" w:hAnsi="Arial" w:cs="Arial"/>
                  <w:color w:val="0000FF"/>
                  <w:sz w:val="24"/>
                  <w:szCs w:val="24"/>
                  <w:lang w:eastAsia="es-MX"/>
                </w:rPr>
                <w:t>Option F</w:t>
              </w:r>
            </w:ins>
            <w:r w:rsidRPr="00393E6F">
              <w:rPr>
                <w:rFonts w:ascii="Arial" w:hAnsi="Arial" w:cs="Arial"/>
                <w:color w:val="000000"/>
                <w:sz w:val="24"/>
                <w:szCs w:val="24"/>
                <w:lang w:eastAsia="es-MX"/>
              </w:rPr>
              <w:t xml:space="preserve"> </w:t>
            </w:r>
          </w:p>
        </w:tc>
        <w:tc>
          <w:tcPr>
            <w:tcW w:w="1500" w:type="pct"/>
            <w:shd w:val="clear" w:color="auto" w:fill="CCCCCC"/>
            <w:hideMark/>
          </w:tcPr>
          <w:p w:rsidR="00393E6F" w:rsidRPr="00393E6F" w:rsidRDefault="00393E6F" w:rsidP="00393E6F">
            <w:pPr>
              <w:spacing w:after="0" w:line="240" w:lineRule="auto"/>
              <w:rPr>
                <w:ins w:id="99" w:author="Unknown"/>
                <w:rFonts w:ascii="Arial" w:hAnsi="Arial" w:cs="Arial"/>
                <w:color w:val="0000FF"/>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72" name="Imagen 6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00" w:author="Unknown">
              <w:r w:rsidRPr="00393E6F">
                <w:rPr>
                  <w:rFonts w:ascii="Arial" w:hAnsi="Arial" w:cs="Arial"/>
                  <w:color w:val="0000FF"/>
                  <w:sz w:val="24"/>
                  <w:szCs w:val="24"/>
                  <w:lang w:eastAsia="es-MX"/>
                </w:rPr>
                <w:t>35x</w:t>
              </w:r>
              <w:r w:rsidRPr="00393E6F">
                <w:rPr>
                  <w:rFonts w:ascii="Arial" w:hAnsi="Arial" w:cs="Arial"/>
                  <w:color w:val="0000FF"/>
                  <w:sz w:val="24"/>
                  <w:szCs w:val="24"/>
                  <w:lang w:eastAsia="es-MX"/>
                </w:rPr>
                <w:br/>
              </w:r>
            </w:ins>
            <w:r>
              <w:rPr>
                <w:rFonts w:ascii="Arial" w:hAnsi="Arial" w:cs="Arial"/>
                <w:noProof/>
                <w:color w:val="0000FF"/>
                <w:sz w:val="24"/>
                <w:szCs w:val="24"/>
                <w:lang w:eastAsia="es-MX"/>
              </w:rPr>
              <w:drawing>
                <wp:inline distT="0" distB="0" distL="0" distR="0">
                  <wp:extent cx="95250" cy="95250"/>
                  <wp:effectExtent l="0" t="0" r="0" b="0"/>
                  <wp:docPr id="671" name="Imagen 6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01" w:author="Unknown">
              <w:r w:rsidRPr="00393E6F">
                <w:rPr>
                  <w:rFonts w:ascii="Arial" w:hAnsi="Arial" w:cs="Arial"/>
                  <w:color w:val="0000FF"/>
                  <w:sz w:val="24"/>
                  <w:szCs w:val="24"/>
                  <w:lang w:eastAsia="es-MX"/>
                </w:rPr>
                <w:t>4*35x</w:t>
              </w:r>
            </w:ins>
          </w:p>
        </w:tc>
        <w:tc>
          <w:tcPr>
            <w:tcW w:w="2500" w:type="pct"/>
            <w:shd w:val="clear" w:color="auto" w:fill="CCCCCC"/>
            <w:hideMark/>
          </w:tcPr>
          <w:p w:rsidR="00393E6F" w:rsidRPr="00393E6F" w:rsidRDefault="00393E6F" w:rsidP="00393E6F">
            <w:pPr>
              <w:spacing w:after="0" w:line="240" w:lineRule="auto"/>
              <w:rPr>
                <w:ins w:id="102" w:author="Unknown"/>
                <w:rFonts w:ascii="Arial" w:hAnsi="Arial" w:cs="Arial"/>
                <w:color w:val="0000FF"/>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70" name="Imagen 6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03" w:author="Unknown">
              <w:r w:rsidRPr="00393E6F">
                <w:rPr>
                  <w:rFonts w:ascii="Arial" w:hAnsi="Arial" w:cs="Arial"/>
                  <w:color w:val="0000FF"/>
                  <w:sz w:val="24"/>
                  <w:szCs w:val="24"/>
                  <w:lang w:eastAsia="es-MX"/>
                </w:rPr>
                <w:t>(Party Identifier)</w:t>
              </w:r>
              <w:r w:rsidRPr="00393E6F">
                <w:rPr>
                  <w:rFonts w:ascii="Arial" w:hAnsi="Arial" w:cs="Arial"/>
                  <w:color w:val="0000FF"/>
                  <w:sz w:val="24"/>
                  <w:szCs w:val="24"/>
                  <w:lang w:eastAsia="es-MX"/>
                </w:rPr>
                <w:br/>
              </w:r>
            </w:ins>
            <w:r>
              <w:rPr>
                <w:rFonts w:ascii="Arial" w:hAnsi="Arial" w:cs="Arial"/>
                <w:noProof/>
                <w:color w:val="0000FF"/>
                <w:sz w:val="24"/>
                <w:szCs w:val="24"/>
                <w:lang w:eastAsia="es-MX"/>
              </w:rPr>
              <w:drawing>
                <wp:inline distT="0" distB="0" distL="0" distR="0">
                  <wp:extent cx="95250" cy="95250"/>
                  <wp:effectExtent l="0" t="0" r="0" b="0"/>
                  <wp:docPr id="669" name="Imagen 6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04" w:author="Unknown">
              <w:r w:rsidRPr="00393E6F">
                <w:rPr>
                  <w:rFonts w:ascii="Arial" w:hAnsi="Arial" w:cs="Arial"/>
                  <w:color w:val="0000FF"/>
                  <w:sz w:val="24"/>
                  <w:szCs w:val="24"/>
                  <w:lang w:eastAsia="es-MX"/>
                </w:rPr>
                <w:t>(Name &amp; Address)</w:t>
              </w:r>
            </w:ins>
          </w:p>
        </w:tc>
      </w:tr>
    </w:tbl>
    <w:p w:rsidR="00393E6F" w:rsidRPr="00393E6F" w:rsidRDefault="00393E6F" w:rsidP="00393E6F">
      <w:pPr>
        <w:spacing w:before="100" w:beforeAutospacing="1" w:after="100" w:afterAutospacing="1" w:line="240" w:lineRule="auto"/>
        <w:rPr>
          <w:ins w:id="105"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68" name="Imagen 6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06" w:author="Unknown">
        <w:r w:rsidRPr="00393E6F">
          <w:rPr>
            <w:rFonts w:ascii="Arial" w:hAnsi="Arial" w:cs="Arial"/>
            <w:color w:val="0000FF"/>
            <w:sz w:val="24"/>
            <w:szCs w:val="24"/>
            <w:lang w:val="en-US" w:eastAsia="es-MX"/>
          </w:rPr>
          <w:t>With Option F, for Subfield 1 (Party Identifier) Line Format 1 or Line Format 2 must be used:</w:t>
        </w:r>
        <w:r w:rsidRPr="00393E6F">
          <w:rPr>
            <w:rFonts w:ascii="Arial" w:hAnsi="Arial" w:cs="Arial"/>
            <w:color w:val="000000"/>
            <w:sz w:val="24"/>
            <w:szCs w:val="24"/>
            <w:lang w:val="en-US" w:eastAsia="es-MX"/>
          </w:rPr>
          <w:t xml:space="preserve"> </w:t>
        </w:r>
      </w:ins>
    </w:p>
    <w:tbl>
      <w:tblPr>
        <w:tblW w:w="4900" w:type="pct"/>
        <w:tblCellSpacing w:w="15" w:type="dxa"/>
        <w:tblCellMar>
          <w:left w:w="0" w:type="dxa"/>
          <w:right w:w="0" w:type="dxa"/>
        </w:tblCellMar>
        <w:tblLook w:val="04A0" w:firstRow="1" w:lastRow="0" w:firstColumn="1" w:lastColumn="0" w:noHBand="0" w:noVBand="1"/>
      </w:tblPr>
      <w:tblGrid>
        <w:gridCol w:w="1765"/>
        <w:gridCol w:w="3986"/>
        <w:gridCol w:w="2969"/>
      </w:tblGrid>
      <w:tr w:rsidR="00393E6F" w:rsidRPr="00393E6F" w:rsidTr="00393E6F">
        <w:trPr>
          <w:tblCellSpacing w:w="15" w:type="dxa"/>
        </w:trPr>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67" name="Imagen 6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3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66" name="Imagen 6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/34x</w:t>
            </w:r>
          </w:p>
        </w:tc>
        <w:tc>
          <w:tcPr>
            <w:tcW w:w="17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65" name="Imagen 6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(Account)</w:t>
            </w:r>
          </w:p>
        </w:tc>
      </w:tr>
      <w:tr w:rsidR="00393E6F" w:rsidRPr="00393E6F" w:rsidTr="00393E6F">
        <w:trPr>
          <w:tblCellSpacing w:w="15" w:type="dxa"/>
        </w:trPr>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64" name="Imagen 6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or</w:t>
            </w:r>
          </w:p>
        </w:tc>
        <w:tc>
          <w:tcPr>
            <w:tcW w:w="23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63" name="Imagen 6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4!a/30x</w:t>
            </w:r>
          </w:p>
        </w:tc>
        <w:tc>
          <w:tcPr>
            <w:tcW w:w="17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62" name="Imagen 6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(Code) (Identifier)</w:t>
            </w:r>
          </w:p>
        </w:tc>
      </w:tr>
    </w:tbl>
    <w:p w:rsidR="00393E6F" w:rsidRPr="00393E6F" w:rsidRDefault="00393E6F" w:rsidP="00393E6F">
      <w:pPr>
        <w:spacing w:before="100" w:beforeAutospacing="1" w:after="100" w:afterAutospacing="1" w:line="240" w:lineRule="auto"/>
        <w:rPr>
          <w:ins w:id="107" w:author="Unknown"/>
          <w:rFonts w:ascii="Arial" w:hAnsi="Arial" w:cs="Arial"/>
          <w:color w:val="000000"/>
          <w:sz w:val="24"/>
          <w:szCs w:val="24"/>
          <w:lang w:val="en-US" w:eastAsia="es-MX"/>
        </w:rPr>
      </w:pPr>
      <w:ins w:id="108" w:author="Unknown">
        <w:r w:rsidRPr="00393E6F">
          <w:rPr>
            <w:rFonts w:ascii="Arial" w:hAnsi="Arial" w:cs="Arial"/>
            <w:color w:val="0000FF"/>
            <w:sz w:val="24"/>
            <w:szCs w:val="24"/>
            <w:lang w:val="en-US" w:eastAsia="es-MX"/>
          </w:rPr>
          <w:t>With Option F, for Subfield 2 (Name &amp; Address) the following Line Format must be used for all lines:</w:t>
        </w:r>
        <w:r w:rsidRPr="00393E6F">
          <w:rPr>
            <w:rFonts w:ascii="Arial" w:hAnsi="Arial" w:cs="Arial"/>
            <w:color w:val="000000"/>
            <w:sz w:val="24"/>
            <w:szCs w:val="24"/>
            <w:lang w:val="en-US" w:eastAsia="es-MX"/>
          </w:rPr>
          <w:t xml:space="preserve"> </w:t>
        </w:r>
      </w:ins>
    </w:p>
    <w:tbl>
      <w:tblPr>
        <w:tblW w:w="4900" w:type="pct"/>
        <w:tblCellSpacing w:w="15" w:type="dxa"/>
        <w:tblCellMar>
          <w:left w:w="0" w:type="dxa"/>
          <w:right w:w="0" w:type="dxa"/>
        </w:tblCellMar>
        <w:tblLook w:val="04A0" w:firstRow="1" w:lastRow="0" w:firstColumn="1" w:lastColumn="0" w:noHBand="0" w:noVBand="1"/>
      </w:tblPr>
      <w:tblGrid>
        <w:gridCol w:w="1765"/>
        <w:gridCol w:w="3986"/>
        <w:gridCol w:w="2969"/>
      </w:tblGrid>
      <w:tr w:rsidR="00393E6F" w:rsidRPr="00393E6F" w:rsidTr="00393E6F">
        <w:trPr>
          <w:tblCellSpacing w:w="15" w:type="dxa"/>
        </w:trPr>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61" name="Imagen 6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3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60" name="Imagen 6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1!n/33x</w:t>
            </w:r>
          </w:p>
        </w:tc>
        <w:tc>
          <w:tcPr>
            <w:tcW w:w="17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59" name="Imagen 6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(Number) (Details)</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Conditional (C3)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bookmarkStart w:id="109" w:name="mt101-15-field-50a-deleted"/>
      <w:bookmarkEnd w:id="109"/>
      <w:r w:rsidRPr="00393E6F">
        <w:rPr>
          <w:rFonts w:ascii="Arial" w:hAnsi="Arial" w:cs="Arial"/>
          <w:color w:val="000000"/>
          <w:sz w:val="24"/>
          <w:szCs w:val="24"/>
          <w:lang w:val="en-US" w:eastAsia="es-MX"/>
        </w:rPr>
        <w:t>This field</w:t>
      </w:r>
      <w:r>
        <w:rPr>
          <w:rFonts w:ascii="Arial" w:hAnsi="Arial" w:cs="Arial"/>
          <w:noProof/>
          <w:color w:val="0000FF"/>
          <w:sz w:val="24"/>
          <w:szCs w:val="24"/>
          <w:lang w:eastAsia="es-MX"/>
        </w:rPr>
        <w:drawing>
          <wp:inline distT="0" distB="0" distL="0" distR="0">
            <wp:extent cx="95250" cy="95250"/>
            <wp:effectExtent l="0" t="0" r="0" b="0"/>
            <wp:docPr id="658" name="Imagen 6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10" w:author="Unknown">
        <w:r w:rsidRPr="00393E6F">
          <w:rPr>
            <w:rFonts w:ascii="Arial" w:hAnsi="Arial" w:cs="Arial"/>
            <w:color w:val="0000FF"/>
            <w:sz w:val="24"/>
            <w:szCs w:val="24"/>
            <w:lang w:val="en-US" w:eastAsia="es-MX"/>
          </w:rPr>
          <w:t xml:space="preserve"> identifies</w:t>
        </w:r>
      </w:ins>
      <w:r w:rsidRPr="00393E6F">
        <w:rPr>
          <w:rFonts w:ascii="Arial" w:hAnsi="Arial" w:cs="Arial"/>
          <w:color w:val="000000"/>
          <w:sz w:val="24"/>
          <w:szCs w:val="24"/>
          <w:lang w:val="en-US" w:eastAsia="es-MX"/>
        </w:rPr>
        <w:t xml:space="preserve"> </w:t>
      </w:r>
      <w:del w:id="111" w:author="Unknown">
        <w:r w:rsidRPr="00393E6F">
          <w:rPr>
            <w:rFonts w:ascii="Arial" w:hAnsi="Arial" w:cs="Arial"/>
            <w:strike/>
            <w:color w:val="FF0000"/>
            <w:sz w:val="24"/>
            <w:szCs w:val="24"/>
            <w:lang w:val="en-US" w:eastAsia="es-MX"/>
          </w:rPr>
          <w:delText>specifies</w:delText>
        </w:r>
      </w:del>
      <w:r w:rsidRPr="00393E6F">
        <w:rPr>
          <w:rFonts w:ascii="Arial" w:hAnsi="Arial" w:cs="Arial"/>
          <w:color w:val="000000"/>
          <w:sz w:val="24"/>
          <w:szCs w:val="24"/>
          <w:lang w:val="en-US" w:eastAsia="es-MX"/>
        </w:rPr>
        <w:t xml:space="preserve"> the ordering customer which is the account owner ordering the transaction in the same occurrence of the sequence. </w:t>
      </w:r>
    </w:p>
    <w:p w:rsidR="00393E6F" w:rsidRPr="00393E6F" w:rsidRDefault="00393E6F" w:rsidP="00393E6F">
      <w:pPr>
        <w:pBdr>
          <w:bottom w:val="single" w:sz="6" w:space="0" w:color="000000"/>
        </w:pBdr>
        <w:spacing w:before="100" w:beforeAutospacing="1" w:after="100" w:afterAutospacing="1" w:line="240" w:lineRule="auto"/>
        <w:outlineLvl w:val="4"/>
        <w:rPr>
          <w:ins w:id="112" w:author="Unknown"/>
          <w:rFonts w:ascii="Arial" w:hAnsi="Arial" w:cs="Arial"/>
          <w:color w:val="003399"/>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57" name="Imagen 6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13" w:author="Unknown">
        <w:r w:rsidRPr="00393E6F">
          <w:rPr>
            <w:rFonts w:ascii="Arial" w:hAnsi="Arial" w:cs="Arial"/>
            <w:color w:val="0000FF"/>
            <w:sz w:val="24"/>
            <w:szCs w:val="24"/>
            <w:lang w:val="en-US" w:eastAsia="es-MX"/>
          </w:rPr>
          <w:t>CODES</w:t>
        </w:r>
      </w:ins>
    </w:p>
    <w:p w:rsidR="00393E6F" w:rsidRPr="00393E6F" w:rsidRDefault="00393E6F" w:rsidP="00393E6F">
      <w:pPr>
        <w:spacing w:before="100" w:beforeAutospacing="1" w:after="100" w:afterAutospacing="1" w:line="240" w:lineRule="auto"/>
        <w:rPr>
          <w:ins w:id="114" w:author="Unknown"/>
          <w:rFonts w:ascii="Arial" w:hAnsi="Arial" w:cs="Arial"/>
          <w:color w:val="000000"/>
          <w:sz w:val="24"/>
          <w:szCs w:val="24"/>
          <w:lang w:val="en-US" w:eastAsia="es-MX"/>
        </w:rPr>
      </w:pPr>
      <w:ins w:id="115" w:author="Unknown">
        <w:r w:rsidRPr="00393E6F">
          <w:rPr>
            <w:rFonts w:ascii="Arial" w:hAnsi="Arial" w:cs="Arial"/>
            <w:color w:val="0000FF"/>
            <w:sz w:val="24"/>
            <w:szCs w:val="24"/>
            <w:lang w:val="en-US" w:eastAsia="es-MX"/>
          </w:rPr>
          <w:t>With option F - Subfield 1 - Line Format 2 (Code) (Identifier): one of following codes must be used (Error code(s): T55).</w:t>
        </w:r>
        <w:r w:rsidRPr="00393E6F">
          <w:rPr>
            <w:rFonts w:ascii="Arial" w:hAnsi="Arial" w:cs="Arial"/>
            <w:color w:val="000000"/>
            <w:sz w:val="24"/>
            <w:szCs w:val="24"/>
            <w:lang w:val="en-US" w:eastAsia="es-MX"/>
          </w:rPr>
          <w:t xml:space="preserve"> </w:t>
        </w:r>
      </w:ins>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56" name="Imagen 6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ARNU</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55" name="Imagen 6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Alien Registration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54" name="Imagen 6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 xml:space="preserve">The code followed by a slash, '/' must be followed by the ISO country code, a slash, '/' and the Alien Registration </w:t>
            </w:r>
            <w:proofErr w:type="gramStart"/>
            <w:r w:rsidRPr="00393E6F">
              <w:rPr>
                <w:rFonts w:ascii="Arial" w:hAnsi="Arial" w:cs="Arial"/>
                <w:color w:val="0000FF"/>
                <w:sz w:val="24"/>
                <w:szCs w:val="24"/>
                <w:lang w:val="en-US" w:eastAsia="es-MX"/>
              </w:rPr>
              <w:t>Number .</w:t>
            </w:r>
            <w:proofErr w:type="gramEnd"/>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53" name="Imagen 6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CCPT </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52" name="Imagen 6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Passport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51" name="Imagen 6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and the Passport Number.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50" name="Imagen 6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CUST</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49" name="Imagen 6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Customer Identification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48" name="Imagen 6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the issuer of the number, a slash, '/' and the Customer Identification Number.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47" name="Imagen 6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DRLC</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46" name="Imagen 6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Driver's License Number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45" name="Imagen 6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the issuing authority, a slash, '/' and the Driver's License Number.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44" name="Imagen 6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EMPL</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43" name="Imagen 6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Employer Number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42" name="Imagen 6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 xml:space="preserve">The code followed by a slash, '/' must be followed by the ISO country code, a slash, '/', the registration authority, a slash, '/' and the Employer </w:t>
            </w:r>
            <w:proofErr w:type="gramStart"/>
            <w:r w:rsidRPr="00393E6F">
              <w:rPr>
                <w:rFonts w:ascii="Arial" w:hAnsi="Arial" w:cs="Arial"/>
                <w:color w:val="0000FF"/>
                <w:sz w:val="24"/>
                <w:szCs w:val="24"/>
                <w:lang w:val="en-US" w:eastAsia="es-MX"/>
              </w:rPr>
              <w:t>Number .</w:t>
            </w:r>
            <w:proofErr w:type="gramEnd"/>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41" name="Imagen 6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IBEI</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40" name="Imagen 6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International Business Entity Identifier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39" name="Imagen 6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International Business Entity Identifier.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38" name="Imagen 6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NIDN</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37" name="Imagen 6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National Identity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36" name="Imagen 6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and the National Identity Number.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35" name="Imagen 6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SOSE</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34" name="Imagen 6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Social Security Number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33" name="Imagen 6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and the Social Security Number.</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32" name="Imagen 6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TXID</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31" name="Imagen 6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Tax Identification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30" name="Imagen 6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code followed by a slash, '/' must be followed by the ISO country code, a slash, '/' and the Tax Identification Number.</w:t>
            </w:r>
          </w:p>
        </w:tc>
      </w:tr>
    </w:tbl>
    <w:p w:rsidR="00393E6F" w:rsidRPr="00393E6F" w:rsidRDefault="00393E6F" w:rsidP="00393E6F">
      <w:pPr>
        <w:pBdr>
          <w:bottom w:val="single" w:sz="6" w:space="0" w:color="000000"/>
        </w:pBdr>
        <w:spacing w:before="100" w:beforeAutospacing="1" w:after="100" w:afterAutospacing="1" w:line="240" w:lineRule="auto"/>
        <w:outlineLvl w:val="4"/>
        <w:rPr>
          <w:ins w:id="116" w:author="Unknown"/>
          <w:rFonts w:ascii="Arial" w:hAnsi="Arial" w:cs="Arial"/>
          <w:color w:val="003399"/>
          <w:sz w:val="24"/>
          <w:szCs w:val="24"/>
          <w:lang w:val="en-US" w:eastAsia="es-MX"/>
        </w:rPr>
      </w:pPr>
      <w:ins w:id="117" w:author="Unknown">
        <w:r w:rsidRPr="00393E6F">
          <w:rPr>
            <w:rFonts w:ascii="Arial" w:hAnsi="Arial" w:cs="Arial"/>
            <w:color w:val="0000FF"/>
            <w:sz w:val="24"/>
            <w:szCs w:val="24"/>
            <w:lang w:val="en-US" w:eastAsia="es-MX"/>
          </w:rPr>
          <w:t>CODES</w:t>
        </w:r>
      </w:ins>
    </w:p>
    <w:p w:rsidR="00393E6F" w:rsidRPr="00393E6F" w:rsidRDefault="00393E6F" w:rsidP="00393E6F">
      <w:pPr>
        <w:spacing w:before="100" w:beforeAutospacing="1" w:after="100" w:afterAutospacing="1" w:line="240" w:lineRule="auto"/>
        <w:rPr>
          <w:ins w:id="118" w:author="Unknown"/>
          <w:rFonts w:ascii="Arial" w:hAnsi="Arial" w:cs="Arial"/>
          <w:color w:val="000000"/>
          <w:sz w:val="24"/>
          <w:szCs w:val="24"/>
          <w:lang w:val="en-US" w:eastAsia="es-MX"/>
        </w:rPr>
      </w:pPr>
      <w:ins w:id="119" w:author="Unknown">
        <w:r w:rsidRPr="00393E6F">
          <w:rPr>
            <w:rFonts w:ascii="Arial" w:hAnsi="Arial" w:cs="Arial"/>
            <w:color w:val="0000FF"/>
            <w:sz w:val="24"/>
            <w:szCs w:val="24"/>
            <w:lang w:val="en-US" w:eastAsia="es-MX"/>
          </w:rPr>
          <w:t xml:space="preserve">With option F - Subfield 2 </w:t>
        </w:r>
        <w:proofErr w:type="gramStart"/>
        <w:r w:rsidRPr="00393E6F">
          <w:rPr>
            <w:rFonts w:ascii="Arial" w:hAnsi="Arial" w:cs="Arial"/>
            <w:color w:val="0000FF"/>
            <w:sz w:val="24"/>
            <w:szCs w:val="24"/>
            <w:lang w:val="en-US" w:eastAsia="es-MX"/>
          </w:rPr>
          <w:t>( Name</w:t>
        </w:r>
        <w:proofErr w:type="gramEnd"/>
        <w:r w:rsidRPr="00393E6F">
          <w:rPr>
            <w:rFonts w:ascii="Arial" w:hAnsi="Arial" w:cs="Arial"/>
            <w:color w:val="0000FF"/>
            <w:sz w:val="24"/>
            <w:szCs w:val="24"/>
            <w:lang w:val="en-US" w:eastAsia="es-MX"/>
          </w:rPr>
          <w:t xml:space="preserve"> &amp; Address): each line when present must contain one of the following codes (Error code(s): T56).</w:t>
        </w:r>
        <w:r w:rsidRPr="00393E6F">
          <w:rPr>
            <w:rFonts w:ascii="Arial" w:hAnsi="Arial" w:cs="Arial"/>
            <w:color w:val="000000"/>
            <w:sz w:val="24"/>
            <w:szCs w:val="24"/>
            <w:lang w:val="en-US" w:eastAsia="es-MX"/>
          </w:rPr>
          <w:t xml:space="preserve"> </w:t>
        </w:r>
      </w:ins>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29" name="Imagen 6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1</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28" name="Imagen 6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Name of the ordering customer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27" name="Imagen 6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must be followed by the name of the ordering customer (where it is recommended that the surname precedes given name(s)).</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26" name="Imagen 6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2</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25" name="Imagen 6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Address Line</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24" name="Imagen 6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must be followed by an Address Line (Address Line can be used to provide for example, streetname and number, or building name).</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23" name="Imagen 6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3 </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22" name="Imagen 6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Country and Town</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21" name="Imagen 6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must be followed by the ISO country code, a slash '/' and Town (Town can be complemented by postal code (for example zip), country subdivision (for example state, province, or county).</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20" name="Imagen 6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4</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19" name="Imagen 6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Date of Birth</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18" name="Imagen 6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must be followed by the Date of Birth in the YYYYMMDD format.</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17" name="Imagen 6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5</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16" name="Imagen 6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Place of Birth</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15" name="Imagen 6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must be followed by the ISO country code, a slash '/' and the Place of Birth.</w:t>
            </w:r>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14" name="Imagen 6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6</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13" name="Imagen 6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Customer Identification Number</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12" name="Imagen 6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 xml:space="preserve">The number followed by a slash, '/' must be followed by the ISO country code, a slash, '/', the issuer of the number, a slash, '/' and the Customer Identification </w:t>
            </w:r>
            <w:proofErr w:type="gramStart"/>
            <w:r w:rsidRPr="00393E6F">
              <w:rPr>
                <w:rFonts w:ascii="Arial" w:hAnsi="Arial" w:cs="Arial"/>
                <w:color w:val="0000FF"/>
                <w:sz w:val="24"/>
                <w:szCs w:val="24"/>
                <w:lang w:val="en-US" w:eastAsia="es-MX"/>
              </w:rPr>
              <w:t>Number .</w:t>
            </w:r>
            <w:proofErr w:type="gramEnd"/>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11" name="Imagen 6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7</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10" name="Imagen 6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 xml:space="preserve">National Identity Number </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09" name="Imagen 6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 xml:space="preserve">The number followed by a slash, '/' must be followed by the ISO country code, a slash, '/' and the National Identity </w:t>
            </w:r>
            <w:proofErr w:type="gramStart"/>
            <w:r w:rsidRPr="00393E6F">
              <w:rPr>
                <w:rFonts w:ascii="Arial" w:hAnsi="Arial" w:cs="Arial"/>
                <w:color w:val="0000FF"/>
                <w:sz w:val="24"/>
                <w:szCs w:val="24"/>
                <w:lang w:val="en-US" w:eastAsia="es-MX"/>
              </w:rPr>
              <w:t>Number .</w:t>
            </w:r>
            <w:proofErr w:type="gramEnd"/>
          </w:p>
        </w:tc>
      </w:tr>
      <w:tr w:rsidR="00393E6F" w:rsidRPr="00393E6F" w:rsidTr="00393E6F">
        <w:trPr>
          <w:tblCellSpacing w:w="15" w:type="dxa"/>
        </w:trPr>
        <w:tc>
          <w:tcPr>
            <w:tcW w:w="65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08" name="Imagen 6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8</w:t>
            </w:r>
          </w:p>
        </w:tc>
        <w:tc>
          <w:tcPr>
            <w:tcW w:w="1000" w:type="pct"/>
            <w:shd w:val="clear" w:color="auto" w:fill="CCCCCC"/>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FF"/>
                <w:sz w:val="24"/>
                <w:szCs w:val="24"/>
                <w:lang w:eastAsia="es-MX"/>
              </w:rPr>
              <w:drawing>
                <wp:inline distT="0" distB="0" distL="0" distR="0">
                  <wp:extent cx="95250" cy="95250"/>
                  <wp:effectExtent l="0" t="0" r="0" b="0"/>
                  <wp:docPr id="607" name="Imagen 6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eastAsia="es-MX"/>
              </w:rPr>
              <w:t>Additional Information</w:t>
            </w:r>
          </w:p>
        </w:tc>
        <w:tc>
          <w:tcPr>
            <w:tcW w:w="3350" w:type="pct"/>
            <w:shd w:val="clear" w:color="auto" w:fill="CCCCCC"/>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06" name="Imagen 6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FF"/>
                <w:sz w:val="24"/>
                <w:szCs w:val="24"/>
                <w:lang w:val="en-US" w:eastAsia="es-MX"/>
              </w:rPr>
              <w:t>The number followed by a slash, '/' is followed by information completing the Identifier provided in field 50F, subfield 1 - line format 2</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BIC must be a BEI. Please refer to the latest version of the </w:t>
      </w:r>
      <w:r w:rsidRPr="00393E6F">
        <w:rPr>
          <w:rFonts w:ascii="Arial" w:hAnsi="Arial" w:cs="Arial"/>
          <w:i/>
          <w:iCs/>
          <w:color w:val="000000"/>
          <w:sz w:val="24"/>
          <w:szCs w:val="24"/>
          <w:lang w:val="en-US" w:eastAsia="es-MX"/>
        </w:rPr>
        <w:t>BIC Directory - Corporations</w:t>
      </w:r>
      <w:r w:rsidRPr="00393E6F">
        <w:rPr>
          <w:rFonts w:ascii="Arial" w:hAnsi="Arial" w:cs="Arial"/>
          <w:color w:val="000000"/>
          <w:sz w:val="24"/>
          <w:szCs w:val="24"/>
          <w:lang w:val="en-US" w:eastAsia="es-MX"/>
        </w:rPr>
        <w:t xml:space="preserve"> for more information about </w:t>
      </w:r>
      <w:proofErr w:type="gramStart"/>
      <w:r w:rsidRPr="00393E6F">
        <w:rPr>
          <w:rFonts w:ascii="Arial" w:hAnsi="Arial" w:cs="Arial"/>
          <w:color w:val="000000"/>
          <w:sz w:val="24"/>
          <w:szCs w:val="24"/>
          <w:lang w:val="en-US" w:eastAsia="es-MX"/>
        </w:rPr>
        <w:t>BEIs .(</w:t>
      </w:r>
      <w:proofErr w:type="gramEnd"/>
      <w:r w:rsidRPr="00393E6F">
        <w:rPr>
          <w:rFonts w:ascii="Arial" w:hAnsi="Arial" w:cs="Arial"/>
          <w:color w:val="000000"/>
          <w:sz w:val="24"/>
          <w:szCs w:val="24"/>
          <w:lang w:val="en-US" w:eastAsia="es-MX"/>
        </w:rPr>
        <w:t xml:space="preserve">Error code(s): T27,T28,T29,T45,E57). </w:t>
      </w:r>
    </w:p>
    <w:p w:rsidR="00393E6F" w:rsidRPr="00393E6F" w:rsidRDefault="00393E6F" w:rsidP="00393E6F">
      <w:pPr>
        <w:spacing w:before="100" w:beforeAutospacing="1" w:after="100" w:afterAutospacing="1" w:line="240" w:lineRule="auto"/>
        <w:rPr>
          <w:ins w:id="120"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05" name="Imagen 6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21" w:author="Unknown">
        <w:r w:rsidRPr="00393E6F">
          <w:rPr>
            <w:rFonts w:ascii="Arial" w:hAnsi="Arial" w:cs="Arial"/>
            <w:color w:val="0000FF"/>
            <w:sz w:val="24"/>
            <w:szCs w:val="24"/>
            <w:lang w:val="en-US" w:eastAsia="es-MX"/>
          </w:rPr>
          <w:t>With option F, Subfield 1 (Party Identifier), one of the following line formats must be used (Error code(s): T54</w:t>
        </w:r>
        <w:proofErr w:type="gramStart"/>
        <w:r w:rsidRPr="00393E6F">
          <w:rPr>
            <w:rFonts w:ascii="Arial" w:hAnsi="Arial" w:cs="Arial"/>
            <w:color w:val="0000FF"/>
            <w:sz w:val="24"/>
            <w:szCs w:val="24"/>
            <w:lang w:val="en-US" w:eastAsia="es-MX"/>
          </w:rPr>
          <w:t>) :</w:t>
        </w:r>
        <w:proofErr w:type="gramEnd"/>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ins w:id="122" w:author="Unknown"/>
          <w:rFonts w:ascii="Arial" w:hAnsi="Arial" w:cs="Arial"/>
          <w:color w:val="000000"/>
          <w:sz w:val="24"/>
          <w:szCs w:val="24"/>
          <w:lang w:val="en-US" w:eastAsia="es-MX"/>
        </w:rPr>
      </w:pPr>
      <w:ins w:id="123" w:author="Unknown">
        <w:r w:rsidRPr="00393E6F">
          <w:rPr>
            <w:rFonts w:ascii="Arial" w:hAnsi="Arial" w:cs="Arial"/>
            <w:color w:val="0000FF"/>
            <w:sz w:val="24"/>
            <w:szCs w:val="24"/>
            <w:lang w:val="en-US" w:eastAsia="es-MX"/>
          </w:rPr>
          <w:t xml:space="preserve">Line format </w:t>
        </w:r>
        <w:proofErr w:type="gramStart"/>
        <w:r w:rsidRPr="00393E6F">
          <w:rPr>
            <w:rFonts w:ascii="Arial" w:hAnsi="Arial" w:cs="Arial"/>
            <w:color w:val="0000FF"/>
            <w:sz w:val="24"/>
            <w:szCs w:val="24"/>
            <w:lang w:val="en-US" w:eastAsia="es-MX"/>
          </w:rPr>
          <w:t>1 :</w:t>
        </w:r>
        <w:proofErr w:type="gramEnd"/>
        <w:r w:rsidRPr="00393E6F">
          <w:rPr>
            <w:rFonts w:ascii="Courier New" w:hAnsi="Courier New" w:cs="Courier New"/>
            <w:color w:val="000000"/>
            <w:sz w:val="24"/>
            <w:szCs w:val="24"/>
            <w:lang w:val="en-US" w:eastAsia="es-MX"/>
          </w:rPr>
          <w:t>/34x</w:t>
        </w:r>
        <w:r w:rsidRPr="00393E6F">
          <w:rPr>
            <w:rFonts w:ascii="Arial" w:hAnsi="Arial" w:cs="Arial"/>
            <w:color w:val="0000FF"/>
            <w:sz w:val="24"/>
            <w:szCs w:val="24"/>
            <w:lang w:val="en-US" w:eastAsia="es-MX"/>
          </w:rPr>
          <w:t xml:space="preserve"> (Account)</w:t>
        </w:r>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ins w:id="124" w:author="Unknown"/>
          <w:rFonts w:ascii="Arial" w:hAnsi="Arial" w:cs="Arial"/>
          <w:color w:val="000000"/>
          <w:sz w:val="24"/>
          <w:szCs w:val="24"/>
          <w:lang w:val="en-US" w:eastAsia="es-MX"/>
        </w:rPr>
      </w:pPr>
      <w:ins w:id="125" w:author="Unknown">
        <w:r w:rsidRPr="00393E6F">
          <w:rPr>
            <w:rFonts w:ascii="Arial" w:hAnsi="Arial" w:cs="Arial"/>
            <w:color w:val="0000FF"/>
            <w:sz w:val="24"/>
            <w:szCs w:val="24"/>
            <w:lang w:val="en-US" w:eastAsia="es-MX"/>
          </w:rPr>
          <w:t xml:space="preserve">Line format </w:t>
        </w:r>
        <w:proofErr w:type="gramStart"/>
        <w:r w:rsidRPr="00393E6F">
          <w:rPr>
            <w:rFonts w:ascii="Arial" w:hAnsi="Arial" w:cs="Arial"/>
            <w:color w:val="0000FF"/>
            <w:sz w:val="24"/>
            <w:szCs w:val="24"/>
            <w:lang w:val="en-US" w:eastAsia="es-MX"/>
          </w:rPr>
          <w:t>2 :</w:t>
        </w:r>
        <w:proofErr w:type="gramEnd"/>
        <w:r w:rsidRPr="00393E6F">
          <w:rPr>
            <w:rFonts w:ascii="Courier New" w:hAnsi="Courier New" w:cs="Courier New"/>
            <w:color w:val="000000"/>
            <w:sz w:val="24"/>
            <w:szCs w:val="24"/>
            <w:lang w:val="en-US" w:eastAsia="es-MX"/>
          </w:rPr>
          <w:t>4!a/30x</w:t>
        </w:r>
        <w:r w:rsidRPr="00393E6F">
          <w:rPr>
            <w:rFonts w:ascii="Arial" w:hAnsi="Arial" w:cs="Arial"/>
            <w:color w:val="0000FF"/>
            <w:sz w:val="24"/>
            <w:szCs w:val="24"/>
            <w:lang w:val="en-US" w:eastAsia="es-MX"/>
          </w:rPr>
          <w:t xml:space="preserve"> (Code) (Identifier)</w:t>
        </w:r>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ins w:id="126" w:author="Unknown"/>
          <w:rFonts w:ascii="Arial" w:hAnsi="Arial" w:cs="Arial"/>
          <w:color w:val="000000"/>
          <w:sz w:val="24"/>
          <w:szCs w:val="24"/>
          <w:lang w:val="en-US" w:eastAsia="es-MX"/>
        </w:rPr>
      </w:pPr>
      <w:ins w:id="127" w:author="Unknown">
        <w:r w:rsidRPr="00393E6F">
          <w:rPr>
            <w:rFonts w:ascii="Arial" w:hAnsi="Arial" w:cs="Arial"/>
            <w:color w:val="0000FF"/>
            <w:sz w:val="24"/>
            <w:szCs w:val="24"/>
            <w:lang w:val="en-US" w:eastAsia="es-MX"/>
          </w:rPr>
          <w:t xml:space="preserve">With option F, Subfield 2 (Name &amp; Address), the following line format must be used for all </w:t>
        </w:r>
        <w:proofErr w:type="gramStart"/>
        <w:r w:rsidRPr="00393E6F">
          <w:rPr>
            <w:rFonts w:ascii="Arial" w:hAnsi="Arial" w:cs="Arial"/>
            <w:color w:val="0000FF"/>
            <w:sz w:val="24"/>
            <w:szCs w:val="24"/>
            <w:lang w:val="en-US" w:eastAsia="es-MX"/>
          </w:rPr>
          <w:t>lines :</w:t>
        </w:r>
        <w:r w:rsidRPr="00393E6F">
          <w:rPr>
            <w:rFonts w:ascii="Courier New" w:hAnsi="Courier New" w:cs="Courier New"/>
            <w:color w:val="000000"/>
            <w:sz w:val="24"/>
            <w:szCs w:val="24"/>
            <w:lang w:val="en-US" w:eastAsia="es-MX"/>
          </w:rPr>
          <w:t>1</w:t>
        </w:r>
        <w:proofErr w:type="gramEnd"/>
        <w:r w:rsidRPr="00393E6F">
          <w:rPr>
            <w:rFonts w:ascii="Courier New" w:hAnsi="Courier New" w:cs="Courier New"/>
            <w:color w:val="000000"/>
            <w:sz w:val="24"/>
            <w:szCs w:val="24"/>
            <w:lang w:val="en-US" w:eastAsia="es-MX"/>
          </w:rPr>
          <w:t>!n/33x</w:t>
        </w:r>
        <w:r w:rsidRPr="00393E6F">
          <w:rPr>
            <w:rFonts w:ascii="Arial" w:hAnsi="Arial" w:cs="Arial"/>
            <w:color w:val="0000FF"/>
            <w:sz w:val="24"/>
            <w:szCs w:val="24"/>
            <w:lang w:val="en-US" w:eastAsia="es-MX"/>
          </w:rPr>
          <w:t xml:space="preserve"> (Number) (Details) .</w:t>
        </w:r>
        <w:r w:rsidRPr="00393E6F">
          <w:rPr>
            <w:rFonts w:ascii="Arial" w:hAnsi="Arial" w:cs="Arial"/>
            <w:color w:val="000000"/>
            <w:sz w:val="24"/>
            <w:szCs w:val="24"/>
            <w:lang w:val="en-US" w:eastAsia="es-MX"/>
          </w:rPr>
          <w:t xml:space="preserve"> </w:t>
        </w:r>
      </w:ins>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Both the account number of the ordering customer at the Receiver or at the account servicing institution and the name and address or</w:t>
      </w:r>
      <w:r>
        <w:rPr>
          <w:rFonts w:ascii="Arial" w:hAnsi="Arial" w:cs="Arial"/>
          <w:noProof/>
          <w:color w:val="0000FF"/>
          <w:sz w:val="24"/>
          <w:szCs w:val="24"/>
          <w:lang w:eastAsia="es-MX"/>
        </w:rPr>
        <w:drawing>
          <wp:inline distT="0" distB="0" distL="0" distR="0">
            <wp:extent cx="95250" cy="95250"/>
            <wp:effectExtent l="0" t="0" r="0" b="0"/>
            <wp:docPr id="604" name="Imagen 6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28" w:author="Unknown">
        <w:r w:rsidRPr="00393E6F">
          <w:rPr>
            <w:rFonts w:ascii="Arial" w:hAnsi="Arial" w:cs="Arial"/>
            <w:color w:val="0000FF"/>
            <w:sz w:val="24"/>
            <w:szCs w:val="24"/>
            <w:lang w:val="en-US" w:eastAsia="es-MX"/>
          </w:rPr>
          <w:t xml:space="preserve"> the</w:t>
        </w:r>
      </w:ins>
      <w:r w:rsidRPr="00393E6F">
        <w:rPr>
          <w:rFonts w:ascii="Arial" w:hAnsi="Arial" w:cs="Arial"/>
          <w:color w:val="000000"/>
          <w:sz w:val="24"/>
          <w:szCs w:val="24"/>
          <w:lang w:val="en-US" w:eastAsia="es-MX"/>
        </w:rPr>
        <w:t xml:space="preserve"> BEI of the ordering customer must be present. </w:t>
      </w:r>
    </w:p>
    <w:p w:rsidR="00393E6F" w:rsidRPr="00393E6F" w:rsidRDefault="00393E6F" w:rsidP="00393E6F">
      <w:pPr>
        <w:spacing w:before="100" w:beforeAutospacing="1" w:after="100" w:afterAutospacing="1" w:line="240" w:lineRule="auto"/>
        <w:rPr>
          <w:ins w:id="129"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603" name="Imagen 6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30" w:author="Unknown">
        <w:r w:rsidRPr="00393E6F">
          <w:rPr>
            <w:rFonts w:ascii="Arial" w:hAnsi="Arial" w:cs="Arial"/>
            <w:color w:val="0000FF"/>
            <w:sz w:val="24"/>
            <w:szCs w:val="24"/>
            <w:lang w:val="en-US" w:eastAsia="es-MX"/>
          </w:rPr>
          <w:t>With option F - Subfield 1 - Line Format 2 (Code) (Identifier), if additional space is required for providing the Identifier of the ordering customer, one of the following options must be used:</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7"/>
        </w:numPr>
        <w:spacing w:before="100" w:beforeAutospacing="1" w:after="100" w:afterAutospacing="1" w:line="240" w:lineRule="auto"/>
        <w:ind w:left="721"/>
        <w:rPr>
          <w:ins w:id="131" w:author="Unknown"/>
          <w:rFonts w:ascii="Arial" w:hAnsi="Arial" w:cs="Arial"/>
          <w:color w:val="000000"/>
          <w:sz w:val="24"/>
          <w:szCs w:val="24"/>
          <w:lang w:val="en-US" w:eastAsia="es-MX"/>
        </w:rPr>
      </w:pPr>
      <w:ins w:id="132" w:author="Unknown">
        <w:r w:rsidRPr="00393E6F">
          <w:rPr>
            <w:rFonts w:ascii="Arial" w:hAnsi="Arial" w:cs="Arial"/>
            <w:color w:val="0000FF"/>
            <w:sz w:val="24"/>
            <w:szCs w:val="24"/>
            <w:lang w:val="en-US" w:eastAsia="es-MX"/>
          </w:rPr>
          <w:t>First option (preferred): Identify the ordering customer with a different identifier where the length is not an issue.</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8"/>
        </w:numPr>
        <w:spacing w:before="100" w:beforeAutospacing="1" w:after="100" w:afterAutospacing="1" w:line="240" w:lineRule="auto"/>
        <w:ind w:left="721"/>
        <w:rPr>
          <w:ins w:id="133" w:author="Unknown"/>
          <w:rFonts w:ascii="Arial" w:hAnsi="Arial" w:cs="Arial"/>
          <w:color w:val="000000"/>
          <w:sz w:val="24"/>
          <w:szCs w:val="24"/>
          <w:lang w:val="en-US" w:eastAsia="es-MX"/>
        </w:rPr>
      </w:pPr>
      <w:ins w:id="134" w:author="Unknown">
        <w:r w:rsidRPr="00393E6F">
          <w:rPr>
            <w:rFonts w:ascii="Arial" w:hAnsi="Arial" w:cs="Arial"/>
            <w:color w:val="0000FF"/>
            <w:sz w:val="24"/>
            <w:szCs w:val="24"/>
            <w:lang w:val="en-US" w:eastAsia="es-MX"/>
          </w:rPr>
          <w:t>Second option: Continue the information under Subfield 2 (Name &amp; Address) using code 8 (See example 5</w:t>
        </w:r>
        <w:proofErr w:type="gramStart"/>
        <w:r w:rsidRPr="00393E6F">
          <w:rPr>
            <w:rFonts w:ascii="Arial" w:hAnsi="Arial" w:cs="Arial"/>
            <w:color w:val="0000FF"/>
            <w:sz w:val="24"/>
            <w:szCs w:val="24"/>
            <w:lang w:val="en-US" w:eastAsia="es-MX"/>
          </w:rPr>
          <w:t>) .</w:t>
        </w:r>
        <w:proofErr w:type="gramEnd"/>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ins w:id="135" w:author="Unknown"/>
          <w:rFonts w:ascii="Arial" w:hAnsi="Arial" w:cs="Arial"/>
          <w:color w:val="000000"/>
          <w:sz w:val="24"/>
          <w:szCs w:val="24"/>
          <w:lang w:val="en-US" w:eastAsia="es-MX"/>
        </w:rPr>
      </w:pPr>
      <w:ins w:id="136" w:author="Unknown">
        <w:r w:rsidRPr="00393E6F">
          <w:rPr>
            <w:rFonts w:ascii="Arial" w:hAnsi="Arial" w:cs="Arial"/>
            <w:color w:val="0000FF"/>
            <w:sz w:val="24"/>
            <w:szCs w:val="24"/>
            <w:lang w:val="en-US" w:eastAsia="es-MX"/>
          </w:rPr>
          <w:t xml:space="preserve">With option F Subfield 2 </w:t>
        </w:r>
        <w:proofErr w:type="gramStart"/>
        <w:r w:rsidRPr="00393E6F">
          <w:rPr>
            <w:rFonts w:ascii="Arial" w:hAnsi="Arial" w:cs="Arial"/>
            <w:color w:val="0000FF"/>
            <w:sz w:val="24"/>
            <w:szCs w:val="24"/>
            <w:lang w:val="en-US" w:eastAsia="es-MX"/>
          </w:rPr>
          <w:t>( Name</w:t>
        </w:r>
        <w:proofErr w:type="gramEnd"/>
        <w:r w:rsidRPr="00393E6F">
          <w:rPr>
            <w:rFonts w:ascii="Arial" w:hAnsi="Arial" w:cs="Arial"/>
            <w:color w:val="0000FF"/>
            <w:sz w:val="24"/>
            <w:szCs w:val="24"/>
            <w:lang w:val="en-US" w:eastAsia="es-MX"/>
          </w:rPr>
          <w:t xml:space="preserve"> &amp; Address):</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9"/>
        </w:numPr>
        <w:spacing w:before="100" w:beforeAutospacing="1" w:after="100" w:afterAutospacing="1" w:line="240" w:lineRule="auto"/>
        <w:ind w:left="721"/>
        <w:rPr>
          <w:ins w:id="137" w:author="Unknown"/>
          <w:rFonts w:ascii="Arial" w:hAnsi="Arial" w:cs="Arial"/>
          <w:color w:val="000000"/>
          <w:sz w:val="24"/>
          <w:szCs w:val="24"/>
          <w:lang w:val="en-US" w:eastAsia="es-MX"/>
        </w:rPr>
      </w:pPr>
      <w:ins w:id="138" w:author="Unknown">
        <w:r w:rsidRPr="00393E6F">
          <w:rPr>
            <w:rFonts w:ascii="Arial" w:hAnsi="Arial" w:cs="Arial"/>
            <w:color w:val="0000FF"/>
            <w:sz w:val="24"/>
            <w:szCs w:val="24"/>
            <w:lang w:val="en-US" w:eastAsia="es-MX"/>
          </w:rPr>
          <w:t xml:space="preserve">Each code must appear on a separate </w:t>
        </w:r>
        <w:proofErr w:type="gramStart"/>
        <w:r w:rsidRPr="00393E6F">
          <w:rPr>
            <w:rFonts w:ascii="Arial" w:hAnsi="Arial" w:cs="Arial"/>
            <w:color w:val="0000FF"/>
            <w:sz w:val="24"/>
            <w:szCs w:val="24"/>
            <w:lang w:val="en-US" w:eastAsia="es-MX"/>
          </w:rPr>
          <w:t>line .</w:t>
        </w:r>
        <w:proofErr w:type="gramEnd"/>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9"/>
        </w:numPr>
        <w:spacing w:before="100" w:beforeAutospacing="1" w:after="100" w:afterAutospacing="1" w:line="240" w:lineRule="auto"/>
        <w:ind w:left="721"/>
        <w:rPr>
          <w:ins w:id="139" w:author="Unknown"/>
          <w:rFonts w:ascii="Arial" w:hAnsi="Arial" w:cs="Arial"/>
          <w:color w:val="000000"/>
          <w:sz w:val="24"/>
          <w:szCs w:val="24"/>
          <w:lang w:val="en-US" w:eastAsia="es-MX"/>
        </w:rPr>
      </w:pPr>
      <w:ins w:id="140" w:author="Unknown">
        <w:r w:rsidRPr="00393E6F">
          <w:rPr>
            <w:rFonts w:ascii="Arial" w:hAnsi="Arial" w:cs="Arial"/>
            <w:color w:val="0000FF"/>
            <w:sz w:val="24"/>
            <w:szCs w:val="24"/>
            <w:lang w:val="en-US" w:eastAsia="es-MX"/>
          </w:rPr>
          <w:t>Codes must appear in increasing numerical order.</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9"/>
        </w:numPr>
        <w:spacing w:before="100" w:beforeAutospacing="1" w:after="100" w:afterAutospacing="1" w:line="240" w:lineRule="auto"/>
        <w:ind w:left="721"/>
        <w:rPr>
          <w:ins w:id="141" w:author="Unknown"/>
          <w:rFonts w:ascii="Arial" w:hAnsi="Arial" w:cs="Arial"/>
          <w:color w:val="000000"/>
          <w:sz w:val="24"/>
          <w:szCs w:val="24"/>
          <w:lang w:val="en-US" w:eastAsia="es-MX"/>
        </w:rPr>
      </w:pPr>
      <w:ins w:id="142" w:author="Unknown">
        <w:r w:rsidRPr="00393E6F">
          <w:rPr>
            <w:rFonts w:ascii="Arial" w:hAnsi="Arial" w:cs="Arial"/>
            <w:color w:val="0000FF"/>
            <w:sz w:val="24"/>
            <w:szCs w:val="24"/>
            <w:lang w:val="en-US" w:eastAsia="es-MX"/>
          </w:rPr>
          <w:t>Codes may be repeated if more than one line is needed to provide the information indicated by the code for example 2 lines for address details.</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9"/>
        </w:numPr>
        <w:spacing w:before="100" w:beforeAutospacing="1" w:after="100" w:afterAutospacing="1" w:line="240" w:lineRule="auto"/>
        <w:ind w:left="721"/>
        <w:rPr>
          <w:ins w:id="143" w:author="Unknown"/>
          <w:rFonts w:ascii="Arial" w:hAnsi="Arial" w:cs="Arial"/>
          <w:color w:val="000000"/>
          <w:sz w:val="24"/>
          <w:szCs w:val="24"/>
          <w:lang w:val="en-US" w:eastAsia="es-MX"/>
        </w:rPr>
      </w:pPr>
      <w:ins w:id="144" w:author="Unknown">
        <w:r w:rsidRPr="00393E6F">
          <w:rPr>
            <w:rFonts w:ascii="Arial" w:hAnsi="Arial" w:cs="Arial"/>
            <w:color w:val="0000FF"/>
            <w:sz w:val="24"/>
            <w:szCs w:val="24"/>
            <w:lang w:val="en-US" w:eastAsia="es-MX"/>
          </w:rPr>
          <w:t>Code 2 must not be used without code 3 and vice versa.</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9"/>
        </w:numPr>
        <w:spacing w:before="100" w:beforeAutospacing="1" w:after="100" w:afterAutospacing="1" w:line="240" w:lineRule="auto"/>
        <w:ind w:left="721"/>
        <w:rPr>
          <w:ins w:id="145" w:author="Unknown"/>
          <w:rFonts w:ascii="Arial" w:hAnsi="Arial" w:cs="Arial"/>
          <w:color w:val="000000"/>
          <w:sz w:val="24"/>
          <w:szCs w:val="24"/>
          <w:lang w:val="en-US" w:eastAsia="es-MX"/>
        </w:rPr>
      </w:pPr>
      <w:ins w:id="146" w:author="Unknown">
        <w:r w:rsidRPr="00393E6F">
          <w:rPr>
            <w:rFonts w:ascii="Arial" w:hAnsi="Arial" w:cs="Arial"/>
            <w:color w:val="0000FF"/>
            <w:sz w:val="24"/>
            <w:szCs w:val="24"/>
            <w:lang w:val="en-US" w:eastAsia="es-MX"/>
          </w:rPr>
          <w:t>Code 4 must not be used without code 5 and vice versa.</w:t>
        </w:r>
        <w:r w:rsidRPr="00393E6F">
          <w:rPr>
            <w:rFonts w:ascii="Arial" w:hAnsi="Arial" w:cs="Arial"/>
            <w:color w:val="000000"/>
            <w:sz w:val="24"/>
            <w:szCs w:val="24"/>
            <w:lang w:val="en-US" w:eastAsia="es-MX"/>
          </w:rPr>
          <w:t xml:space="preserve"> </w:t>
        </w:r>
      </w:ins>
    </w:p>
    <w:p w:rsidR="00393E6F" w:rsidRPr="00393E6F" w:rsidRDefault="00393E6F" w:rsidP="00393E6F">
      <w:pPr>
        <w:numPr>
          <w:ilvl w:val="0"/>
          <w:numId w:val="29"/>
        </w:numPr>
        <w:spacing w:before="100" w:beforeAutospacing="1" w:after="100" w:afterAutospacing="1" w:line="240" w:lineRule="auto"/>
        <w:ind w:left="721"/>
        <w:rPr>
          <w:ins w:id="147" w:author="Unknown"/>
          <w:rFonts w:ascii="Arial" w:hAnsi="Arial" w:cs="Arial"/>
          <w:color w:val="000000"/>
          <w:sz w:val="24"/>
          <w:szCs w:val="24"/>
          <w:lang w:val="en-US" w:eastAsia="es-MX"/>
        </w:rPr>
      </w:pPr>
      <w:ins w:id="148" w:author="Unknown">
        <w:r w:rsidRPr="00393E6F">
          <w:rPr>
            <w:rFonts w:ascii="Arial" w:hAnsi="Arial" w:cs="Arial"/>
            <w:color w:val="0000FF"/>
            <w:sz w:val="24"/>
            <w:szCs w:val="24"/>
            <w:lang w:val="en-US" w:eastAsia="es-MX"/>
          </w:rPr>
          <w:t>The use of code 8 is only allowed to continue information on the identification of the ordering customer provided under Subfield 1 - Line Format 2.</w:t>
        </w:r>
        <w:r w:rsidRPr="00393E6F">
          <w:rPr>
            <w:rFonts w:ascii="Arial" w:hAnsi="Arial" w:cs="Arial"/>
            <w:color w:val="000000"/>
            <w:sz w:val="24"/>
            <w:szCs w:val="24"/>
            <w:lang w:val="en-US" w:eastAsia="es-MX"/>
          </w:rPr>
          <w:t xml:space="preserve"> </w:t>
        </w:r>
      </w:ins>
    </w:p>
    <w:p w:rsidR="00393E6F" w:rsidRPr="00393E6F" w:rsidRDefault="00393E6F" w:rsidP="00393E6F">
      <w:pPr>
        <w:pBdr>
          <w:bottom w:val="single" w:sz="6" w:space="0" w:color="000000"/>
        </w:pBdr>
        <w:shd w:val="clear" w:color="auto" w:fill="FFCC99"/>
        <w:spacing w:before="100" w:beforeAutospacing="1" w:after="100" w:afterAutospacing="1" w:line="240" w:lineRule="auto"/>
        <w:outlineLvl w:val="4"/>
        <w:rPr>
          <w:ins w:id="149" w:author="Unknown"/>
          <w:rFonts w:ascii="Arial" w:hAnsi="Arial" w:cs="Arial"/>
          <w:color w:val="003399"/>
          <w:sz w:val="24"/>
          <w:szCs w:val="24"/>
          <w:lang w:val="en-US" w:eastAsia="es-MX"/>
        </w:rPr>
      </w:pPr>
      <w:ins w:id="150" w:author="Unknown">
        <w:r w:rsidRPr="00393E6F">
          <w:rPr>
            <w:rFonts w:ascii="Arial" w:hAnsi="Arial" w:cs="Arial"/>
            <w:color w:val="0000FF"/>
            <w:sz w:val="24"/>
            <w:szCs w:val="24"/>
            <w:lang w:val="en-US" w:eastAsia="es-MX"/>
          </w:rPr>
          <w:t>EXAMPLE</w:t>
        </w:r>
      </w:ins>
    </w:p>
    <w:p w:rsidR="00393E6F" w:rsidRPr="00393E6F" w:rsidRDefault="00393E6F" w:rsidP="00393E6F">
      <w:pPr>
        <w:shd w:val="clear" w:color="auto" w:fill="FFCC99"/>
        <w:spacing w:before="100" w:beforeAutospacing="1" w:after="100" w:afterAutospacing="1" w:line="240" w:lineRule="auto"/>
        <w:rPr>
          <w:ins w:id="151" w:author="Unknown"/>
          <w:rFonts w:ascii="Arial" w:hAnsi="Arial" w:cs="Arial"/>
          <w:color w:val="000000"/>
          <w:sz w:val="24"/>
          <w:szCs w:val="24"/>
          <w:lang w:val="en-US" w:eastAsia="es-MX"/>
        </w:rPr>
      </w:pPr>
      <w:ins w:id="152" w:author="Unknown">
        <w:r w:rsidRPr="00393E6F">
          <w:rPr>
            <w:rFonts w:ascii="Arial" w:hAnsi="Arial" w:cs="Arial"/>
            <w:color w:val="0000FF"/>
            <w:sz w:val="24"/>
            <w:szCs w:val="24"/>
            <w:lang w:val="en-US" w:eastAsia="es-MX"/>
          </w:rPr>
          <w:t>Option F - Example 1</w:t>
        </w:r>
        <w:r w:rsidRPr="00393E6F">
          <w:rPr>
            <w:rFonts w:ascii="Arial" w:hAnsi="Arial" w:cs="Arial"/>
            <w:color w:val="000000"/>
            <w:sz w:val="24"/>
            <w:szCs w:val="24"/>
            <w:lang w:val="en-US" w:eastAsia="es-MX"/>
          </w:rPr>
          <w:t xml:space="preserve"> </w:t>
        </w:r>
      </w:ins>
    </w:p>
    <w:p w:rsidR="00393E6F" w:rsidRPr="00393E6F" w:rsidRDefault="00393E6F" w:rsidP="00393E6F">
      <w:pPr>
        <w:shd w:val="clear" w:color="auto" w:fill="FFCC99"/>
        <w:spacing w:before="100" w:beforeAutospacing="1" w:after="100" w:afterAutospacing="1" w:line="240" w:lineRule="auto"/>
        <w:rPr>
          <w:ins w:id="153" w:author="Unknown"/>
          <w:rFonts w:ascii="Arial" w:hAnsi="Arial" w:cs="Arial"/>
          <w:color w:val="000000"/>
          <w:sz w:val="24"/>
          <w:szCs w:val="24"/>
          <w:lang w:val="en-US" w:eastAsia="es-MX"/>
        </w:rPr>
      </w:pPr>
      <w:proofErr w:type="gramStart"/>
      <w:ins w:id="154" w:author="Unknown">
        <w:r w:rsidRPr="00393E6F">
          <w:rPr>
            <w:rFonts w:ascii="Courier New" w:hAnsi="Courier New" w:cs="Courier New"/>
            <w:color w:val="0000FF"/>
            <w:sz w:val="24"/>
            <w:szCs w:val="24"/>
            <w:lang w:val="en-US" w:eastAsia="es-MX"/>
          </w:rPr>
          <w:t>:50F</w:t>
        </w:r>
        <w:proofErr w:type="gramEnd"/>
        <w:r w:rsidRPr="00393E6F">
          <w:rPr>
            <w:rFonts w:ascii="Courier New" w:hAnsi="Courier New" w:cs="Courier New"/>
            <w:color w:val="0000FF"/>
            <w:sz w:val="24"/>
            <w:szCs w:val="24"/>
            <w:lang w:val="en-US" w:eastAsia="es-MX"/>
          </w:rPr>
          <w:t>:/12345678</w:t>
        </w:r>
        <w:r w:rsidRPr="00393E6F">
          <w:rPr>
            <w:rFonts w:ascii="Courier New" w:hAnsi="Courier New" w:cs="Courier New"/>
            <w:color w:val="0000FF"/>
            <w:sz w:val="24"/>
            <w:szCs w:val="24"/>
            <w:lang w:val="en-US" w:eastAsia="es-MX"/>
          </w:rPr>
          <w:br/>
          <w:t>1/SMITH JOHN</w:t>
        </w:r>
        <w:r w:rsidRPr="00393E6F">
          <w:rPr>
            <w:rFonts w:ascii="Courier New" w:hAnsi="Courier New" w:cs="Courier New"/>
            <w:color w:val="0000FF"/>
            <w:sz w:val="24"/>
            <w:szCs w:val="24"/>
            <w:lang w:val="en-US" w:eastAsia="es-MX"/>
          </w:rPr>
          <w:br/>
          <w:t>2/299, PARK AVENUE</w:t>
        </w:r>
        <w:r w:rsidRPr="00393E6F">
          <w:rPr>
            <w:rFonts w:ascii="Courier New" w:hAnsi="Courier New" w:cs="Courier New"/>
            <w:color w:val="0000FF"/>
            <w:sz w:val="24"/>
            <w:szCs w:val="24"/>
            <w:lang w:val="en-US" w:eastAsia="es-MX"/>
          </w:rPr>
          <w:br/>
          <w:t>3/US/NEW YORK, NY 10017</w:t>
        </w:r>
        <w:r w:rsidRPr="00393E6F">
          <w:rPr>
            <w:rFonts w:ascii="Arial" w:hAnsi="Arial" w:cs="Arial"/>
            <w:color w:val="000000"/>
            <w:sz w:val="24"/>
            <w:szCs w:val="24"/>
            <w:lang w:val="en-US" w:eastAsia="es-MX"/>
          </w:rPr>
          <w:t xml:space="preserve"> </w:t>
        </w:r>
      </w:ins>
    </w:p>
    <w:p w:rsidR="00393E6F" w:rsidRPr="00393E6F" w:rsidRDefault="00393E6F" w:rsidP="00393E6F">
      <w:pPr>
        <w:shd w:val="clear" w:color="auto" w:fill="FFCC99"/>
        <w:spacing w:before="100" w:beforeAutospacing="1" w:after="100" w:afterAutospacing="1" w:line="240" w:lineRule="auto"/>
        <w:rPr>
          <w:ins w:id="155" w:author="Unknown"/>
          <w:rFonts w:ascii="Arial" w:hAnsi="Arial" w:cs="Arial"/>
          <w:color w:val="000000"/>
          <w:sz w:val="24"/>
          <w:szCs w:val="24"/>
          <w:lang w:val="en-US" w:eastAsia="es-MX"/>
        </w:rPr>
      </w:pPr>
      <w:ins w:id="156" w:author="Unknown">
        <w:r w:rsidRPr="00393E6F">
          <w:rPr>
            <w:rFonts w:ascii="Arial" w:hAnsi="Arial" w:cs="Arial"/>
            <w:color w:val="0000FF"/>
            <w:sz w:val="24"/>
            <w:szCs w:val="24"/>
            <w:lang w:val="en-US" w:eastAsia="es-MX"/>
          </w:rPr>
          <w:t>Option F - Example 2</w:t>
        </w:r>
        <w:r w:rsidRPr="00393E6F">
          <w:rPr>
            <w:rFonts w:ascii="Arial" w:hAnsi="Arial" w:cs="Arial"/>
            <w:color w:val="000000"/>
            <w:sz w:val="24"/>
            <w:szCs w:val="24"/>
            <w:lang w:val="en-US" w:eastAsia="es-MX"/>
          </w:rPr>
          <w:t xml:space="preserve"> </w:t>
        </w:r>
      </w:ins>
    </w:p>
    <w:p w:rsidR="00393E6F" w:rsidRPr="00393E6F" w:rsidRDefault="00393E6F" w:rsidP="00393E6F">
      <w:pPr>
        <w:shd w:val="clear" w:color="auto" w:fill="FFCC99"/>
        <w:spacing w:before="100" w:beforeAutospacing="1" w:after="100" w:afterAutospacing="1" w:line="240" w:lineRule="auto"/>
        <w:rPr>
          <w:ins w:id="157" w:author="Unknown"/>
          <w:rFonts w:ascii="Arial" w:hAnsi="Arial" w:cs="Arial"/>
          <w:color w:val="000000"/>
          <w:sz w:val="24"/>
          <w:szCs w:val="24"/>
          <w:lang w:val="en-US" w:eastAsia="es-MX"/>
        </w:rPr>
      </w:pPr>
      <w:proofErr w:type="gramStart"/>
      <w:ins w:id="158" w:author="Unknown">
        <w:r w:rsidRPr="00393E6F">
          <w:rPr>
            <w:rFonts w:ascii="Courier New" w:hAnsi="Courier New" w:cs="Courier New"/>
            <w:color w:val="0000FF"/>
            <w:sz w:val="24"/>
            <w:szCs w:val="24"/>
            <w:lang w:val="en-US" w:eastAsia="es-MX"/>
          </w:rPr>
          <w:t>:50F</w:t>
        </w:r>
        <w:proofErr w:type="gramEnd"/>
        <w:r w:rsidRPr="00393E6F">
          <w:rPr>
            <w:rFonts w:ascii="Courier New" w:hAnsi="Courier New" w:cs="Courier New"/>
            <w:color w:val="0000FF"/>
            <w:sz w:val="24"/>
            <w:szCs w:val="24"/>
            <w:lang w:val="en-US" w:eastAsia="es-MX"/>
          </w:rPr>
          <w:t>:/BE30001216371411</w:t>
        </w:r>
        <w:r w:rsidRPr="00393E6F">
          <w:rPr>
            <w:rFonts w:ascii="Courier New" w:hAnsi="Courier New" w:cs="Courier New"/>
            <w:color w:val="0000FF"/>
            <w:sz w:val="24"/>
            <w:szCs w:val="24"/>
            <w:lang w:val="en-US" w:eastAsia="es-MX"/>
          </w:rPr>
          <w:br/>
          <w:t>1/PHILIPS MARK</w:t>
        </w:r>
        <w:r w:rsidRPr="00393E6F">
          <w:rPr>
            <w:rFonts w:ascii="Courier New" w:hAnsi="Courier New" w:cs="Courier New"/>
            <w:color w:val="0000FF"/>
            <w:sz w:val="24"/>
            <w:szCs w:val="24"/>
            <w:lang w:val="en-US" w:eastAsia="es-MX"/>
          </w:rPr>
          <w:br/>
          <w:t>4/19720830</w:t>
        </w:r>
        <w:r w:rsidRPr="00393E6F">
          <w:rPr>
            <w:rFonts w:ascii="Courier New" w:hAnsi="Courier New" w:cs="Courier New"/>
            <w:color w:val="0000FF"/>
            <w:sz w:val="24"/>
            <w:szCs w:val="24"/>
            <w:lang w:val="en-US" w:eastAsia="es-MX"/>
          </w:rPr>
          <w:br/>
          <w:t>5/BE/BRUSSELS</w:t>
        </w:r>
        <w:r w:rsidRPr="00393E6F">
          <w:rPr>
            <w:rFonts w:ascii="Arial" w:hAnsi="Arial" w:cs="Arial"/>
            <w:color w:val="000000"/>
            <w:sz w:val="24"/>
            <w:szCs w:val="24"/>
            <w:lang w:val="en-US" w:eastAsia="es-MX"/>
          </w:rPr>
          <w:t xml:space="preserve"> </w:t>
        </w:r>
      </w:ins>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16. Field 52a: Account Servicing Institution</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90" name="Imagen 7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A</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89" name="Imagen 7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[/1!a][/34x]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788" name="Imagen 7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87" name="Imagen 7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786" name="Imagen 7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(BIC)</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85" name="Imagen 7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C</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84" name="Imagen 7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83" name="Imagen 7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Conditional (C6)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account servicing institution - when other than the Receiver - which services the account of the account owner to be debited. This is applicable even if field 50a Ordering Customer contains an IBAN.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Party Identifier may be used to indicate a national clearing system code.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following codes may be used preceded by a double slash ('//'): </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proofErr w:type="gramStart"/>
      <w:r w:rsidRPr="00393E6F">
        <w:rPr>
          <w:rFonts w:ascii="Arial" w:hAnsi="Arial" w:cs="Arial"/>
          <w:i/>
          <w:iCs/>
          <w:color w:val="000000"/>
          <w:sz w:val="24"/>
          <w:szCs w:val="24"/>
          <w:lang w:eastAsia="es-MX"/>
        </w:rPr>
        <w:t>with</w:t>
      </w:r>
      <w:proofErr w:type="gramEnd"/>
      <w:r w:rsidRPr="00393E6F">
        <w:rPr>
          <w:rFonts w:ascii="Arial" w:hAnsi="Arial" w:cs="Arial"/>
          <w:i/>
          <w:iCs/>
          <w:color w:val="000000"/>
          <w:sz w:val="24"/>
          <w:szCs w:val="24"/>
          <w:lang w:eastAsia="es-MX"/>
        </w:rPr>
        <w:t xml:space="preserve"> option A:</w:t>
      </w:r>
      <w:r w:rsidRPr="00393E6F">
        <w:rPr>
          <w:rFonts w:ascii="Arial" w:hAnsi="Arial" w:cs="Arial"/>
          <w:color w:val="000000"/>
          <w:sz w:val="24"/>
          <w:szCs w:val="24"/>
          <w:lang w:eastAsia="es-MX"/>
        </w:rPr>
        <w:t xml:space="preserve">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82" name="Imagen 7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81" name="Imagen 7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80" name="Imagen 7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Austrian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79" name="Imagen 7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78" name="Imagen 7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77" name="Imagen 7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Australian Bank State Branch (BSB)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76" name="Imagen 7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75" name="Imagen 7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74" name="Imagen 7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German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73" name="Imagen 7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72" name="Imagen 7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71" name="Imagen 7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Canadian Payments Association Payment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70" name="Imagen 7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ES</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69" name="Imagen 7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68" name="Imagen 7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Spanish Domestic Interbanking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67" name="Imagen 7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66" name="Imagen 7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without 9 digit code</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65" name="Imagen 7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Pay by Fedwire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64" name="Imagen 7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GR</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63" name="Imagen 7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7!n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62" name="Imagen 7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HEBIC (Hellenic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61" name="Imagen 7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HK</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60" name="Imagen 7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59" name="Imagen 7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Bank Code of Hong Kong</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58" name="Imagen 7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IE</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57" name="Imagen 7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56" name="Imagen 7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Irish National Clearing Code (NSC)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55" name="Imagen 7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54" name="Imagen 7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11!c</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53" name="Imagen 7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Indian Financial System Code (IFSC)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52" name="Imagen 7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51" name="Imagen 7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10!n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50" name="Imagen 7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Italian Domestic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49" name="Imagen 7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48" name="Imagen 7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47" name="Imagen 7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Polish National Clearing Code (KNR)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46" name="Imagen 7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45" name="Imagen 7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44" name="Imagen 7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Portuguese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43" name="Imagen 7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42" name="Imagen 7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41" name="Imagen 7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UK Domestic Sort Code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proofErr w:type="gramStart"/>
      <w:r w:rsidRPr="00393E6F">
        <w:rPr>
          <w:rFonts w:ascii="Arial" w:hAnsi="Arial" w:cs="Arial"/>
          <w:i/>
          <w:iCs/>
          <w:color w:val="000000"/>
          <w:sz w:val="24"/>
          <w:szCs w:val="24"/>
          <w:lang w:eastAsia="es-MX"/>
        </w:rPr>
        <w:t>with</w:t>
      </w:r>
      <w:proofErr w:type="gramEnd"/>
      <w:r w:rsidRPr="00393E6F">
        <w:rPr>
          <w:rFonts w:ascii="Arial" w:hAnsi="Arial" w:cs="Arial"/>
          <w:i/>
          <w:iCs/>
          <w:color w:val="000000"/>
          <w:sz w:val="24"/>
          <w:szCs w:val="24"/>
          <w:lang w:eastAsia="es-MX"/>
        </w:rPr>
        <w:t xml:space="preserve"> option C:</w:t>
      </w:r>
      <w:r w:rsidRPr="00393E6F">
        <w:rPr>
          <w:rFonts w:ascii="Arial" w:hAnsi="Arial" w:cs="Arial"/>
          <w:color w:val="000000"/>
          <w:sz w:val="24"/>
          <w:szCs w:val="24"/>
          <w:lang w:eastAsia="es-MX"/>
        </w:rPr>
        <w:t xml:space="preserve">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40" name="Imagen 7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39" name="Imagen 7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38" name="Imagen 7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Austrian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37" name="Imagen 7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36" name="Imagen 7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35" name="Imagen 7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Australian Bank State Branch (BSB)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34" name="Imagen 7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33" name="Imagen 7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32" name="Imagen 7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German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31" name="Imagen 7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30" name="Imagen 7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29" name="Imagen 7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Canadian Payments Association Payment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28" name="Imagen 7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27" name="Imagen 7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26" name="Imagen 7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CHIPS Universal Identifier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25" name="Imagen 7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CP</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24" name="Imagen 7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23" name="Imagen 7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CHIPS Participant Identifier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22" name="Imagen 7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ES</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21" name="Imagen 7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20" name="Imagen 7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Spanish Domestic Interbanking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19" name="Imagen 7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18" name="Imagen 7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17" name="Imagen 7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Fedwire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16" name="Imagen 7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GR</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15" name="Imagen 7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7!n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14" name="Imagen 7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HEBIC (Hellenic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13" name="Imagen 7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HK</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12" name="Imagen 7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11" name="Imagen 7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Bank Code of Hong Kong</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10" name="Imagen 7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IE</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09" name="Imagen 7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08" name="Imagen 7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Irish National Clearing Code (NSC)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07" name="Imagen 7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06" name="Imagen 7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11!c</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705" name="Imagen 7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Indian Financial System Code (IFSC)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04" name="Imagen 7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03" name="Imagen 7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10!n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02" name="Imagen 7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Italian Domestic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01" name="Imagen 7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700" name="Imagen 7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699" name="Imagen 6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Polish National Clearing Code (KNR)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98" name="Imagen 6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97" name="Imagen 6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96" name="Imagen 6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Portuguese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95" name="Imagen 6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94" name="Imagen 6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693" name="Imagen 6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Russian Central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92" name="Imagen 6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91" name="Imagen 6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90" name="Imagen 6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UK Domestic Sort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89" name="Imagen 6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88" name="Imagen 6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687" name="Imagen 6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Swiss Clearing Code (BC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86" name="Imagen 6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685" name="Imagen 6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684" name="Imagen 6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Swiss Clearing Code (SIC code)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The BIC must be a SWIFT registered address, either connected or non-connected (Error code(s): T27</w:t>
      </w:r>
      <w:proofErr w:type="gramStart"/>
      <w:r w:rsidRPr="00393E6F">
        <w:rPr>
          <w:rFonts w:ascii="Arial" w:hAnsi="Arial" w:cs="Arial"/>
          <w:color w:val="000000"/>
          <w:sz w:val="24"/>
          <w:szCs w:val="24"/>
          <w:lang w:val="en-US" w:eastAsia="es-MX"/>
        </w:rPr>
        <w:t>,T28,T29,T45</w:t>
      </w:r>
      <w:proofErr w:type="gramEnd"/>
      <w:r w:rsidRPr="00393E6F">
        <w:rPr>
          <w:rFonts w:ascii="Arial" w:hAnsi="Arial" w:cs="Arial"/>
          <w:color w:val="000000"/>
          <w:sz w:val="24"/>
          <w:szCs w:val="24"/>
          <w:lang w:val="en-US" w:eastAsia="es-MX"/>
        </w:rPr>
        <w:t xml:space="preserv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BIC must not be a BEI. Please refer to the latest version of the </w:t>
      </w:r>
      <w:r w:rsidRPr="00393E6F">
        <w:rPr>
          <w:rFonts w:ascii="Arial" w:hAnsi="Arial" w:cs="Arial"/>
          <w:i/>
          <w:iCs/>
          <w:color w:val="000000"/>
          <w:sz w:val="24"/>
          <w:szCs w:val="24"/>
          <w:lang w:val="en-US" w:eastAsia="es-MX"/>
        </w:rPr>
        <w:t>BIC Directory - Corporations</w:t>
      </w:r>
      <w:r w:rsidRPr="00393E6F">
        <w:rPr>
          <w:rFonts w:ascii="Arial" w:hAnsi="Arial" w:cs="Arial"/>
          <w:color w:val="000000"/>
          <w:sz w:val="24"/>
          <w:szCs w:val="24"/>
          <w:lang w:val="en-US" w:eastAsia="es-MX"/>
        </w:rPr>
        <w:t xml:space="preserve"> for more information about BEIs. This error code applies to all types of BICs referenced in a FIN message including SWIFT BICs, non-SWIFT BICs, Masters, Synonyms, Live destinations and Test &amp; Training destinations .(Error code(s): C05).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coded information contained in field 52a should be meaningful to the Receiver of the message.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Option A is the preferred option.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If the account servicing institution cannot be identified by a BIC, option C should be used containing a 2</w:t>
      </w:r>
      <w:proofErr w:type="gramStart"/>
      <w:r w:rsidRPr="00393E6F">
        <w:rPr>
          <w:rFonts w:ascii="Arial" w:hAnsi="Arial" w:cs="Arial"/>
          <w:color w:val="000000"/>
          <w:sz w:val="24"/>
          <w:szCs w:val="24"/>
          <w:lang w:val="en-US" w:eastAsia="es-MX"/>
        </w:rPr>
        <w:t>!a</w:t>
      </w:r>
      <w:proofErr w:type="gramEnd"/>
      <w:r w:rsidRPr="00393E6F">
        <w:rPr>
          <w:rFonts w:ascii="Arial" w:hAnsi="Arial" w:cs="Arial"/>
          <w:color w:val="000000"/>
          <w:sz w:val="24"/>
          <w:szCs w:val="24"/>
          <w:lang w:val="en-US" w:eastAsia="es-MX"/>
        </w:rPr>
        <w:t xml:space="preserve"> clearing system code preceded by a double slash '//'. </w:t>
      </w: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17. Field 56a: Intermediary</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911" name="Imagen 9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Option A</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910" name="Imagen 9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[/1!a][/34x]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6520" cy="96520"/>
                  <wp:effectExtent l="0" t="0" r="0" b="0"/>
                  <wp:docPr id="909" name="Imagen 9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908" name="Imagen 9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6520" cy="96520"/>
                  <wp:effectExtent l="0" t="0" r="0" b="0"/>
                  <wp:docPr id="907" name="Imagen 9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(BIC)</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906" name="Imagen 9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Option C</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905" name="Imagen 9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/34x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904" name="Imagen 9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903" name="Imagen 9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Option D</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902" name="Imagen 9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[/1!a][/34x]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6520" cy="96520"/>
                  <wp:effectExtent l="0" t="0" r="0" b="0"/>
                  <wp:docPr id="901" name="Imagen 9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4*35x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900" name="Imagen 9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6520" cy="96520"/>
                  <wp:effectExtent l="0" t="0" r="0" b="0"/>
                  <wp:docPr id="899" name="Imagen 8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(Name &amp; Address)</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Optional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bookmarkStart w:id="159" w:name="mt101-17-field-56a-deleted"/>
      <w:bookmarkEnd w:id="159"/>
      <w:ins w:id="160" w:author="Unknown">
        <w:r w:rsidRPr="00393E6F">
          <w:rPr>
            <w:rFonts w:ascii="Arial" w:hAnsi="Arial" w:cs="Arial"/>
            <w:color w:val="000000"/>
            <w:sz w:val="24"/>
            <w:szCs w:val="24"/>
            <w:lang w:val="en-US" w:eastAsia="es-MX"/>
          </w:rPr>
          <w:t>This field specifies the financial institutio</w:t>
        </w:r>
      </w:ins>
      <w:r w:rsidRPr="00393E6F">
        <w:rPr>
          <w:rFonts w:ascii="Arial" w:hAnsi="Arial" w:cs="Arial"/>
          <w:color w:val="000000"/>
          <w:sz w:val="24"/>
          <w:szCs w:val="24"/>
          <w:lang w:val="en-US" w:eastAsia="es-MX"/>
        </w:rPr>
        <w:t>n</w:t>
      </w:r>
      <w:r>
        <w:rPr>
          <w:rFonts w:ascii="Arial" w:hAnsi="Arial" w:cs="Arial"/>
          <w:strike/>
          <w:noProof/>
          <w:color w:val="FF0000"/>
          <w:sz w:val="24"/>
          <w:szCs w:val="24"/>
          <w:lang w:eastAsia="es-MX"/>
        </w:rPr>
        <w:drawing>
          <wp:inline distT="0" distB="0" distL="0" distR="0">
            <wp:extent cx="96520" cy="96520"/>
            <wp:effectExtent l="0" t="0" r="0" b="0"/>
            <wp:docPr id="898" name="Imagen 8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del w:id="161" w:author="Unknown">
        <w:r w:rsidRPr="00393E6F">
          <w:rPr>
            <w:rFonts w:ascii="Arial" w:hAnsi="Arial" w:cs="Arial"/>
            <w:strike/>
            <w:color w:val="FF0000"/>
            <w:sz w:val="24"/>
            <w:szCs w:val="24"/>
            <w:lang w:val="en-US" w:eastAsia="es-MX"/>
          </w:rPr>
          <w:delText xml:space="preserve"> between the Receiver and the account with institution,</w:delText>
        </w:r>
      </w:del>
      <w:r w:rsidRPr="00393E6F">
        <w:rPr>
          <w:rFonts w:ascii="Arial" w:hAnsi="Arial" w:cs="Arial"/>
          <w:color w:val="000000"/>
          <w:sz w:val="24"/>
          <w:szCs w:val="24"/>
          <w:lang w:val="en-US" w:eastAsia="es-MX"/>
        </w:rPr>
        <w:t xml:space="preserve"> through which the transaction must pass</w:t>
      </w:r>
      <w:r>
        <w:rPr>
          <w:rFonts w:ascii="Arial" w:hAnsi="Arial" w:cs="Arial"/>
          <w:noProof/>
          <w:color w:val="0000FF"/>
          <w:sz w:val="24"/>
          <w:szCs w:val="24"/>
          <w:lang w:eastAsia="es-MX"/>
        </w:rPr>
        <w:drawing>
          <wp:inline distT="0" distB="0" distL="0" distR="0">
            <wp:extent cx="96520" cy="96520"/>
            <wp:effectExtent l="0" t="0" r="0" b="0"/>
            <wp:docPr id="897" name="Imagen 8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ins w:id="162" w:author="Unknown">
        <w:r w:rsidRPr="00393E6F">
          <w:rPr>
            <w:rFonts w:ascii="Arial" w:hAnsi="Arial" w:cs="Arial"/>
            <w:color w:val="0000FF"/>
            <w:sz w:val="24"/>
            <w:szCs w:val="24"/>
            <w:lang w:val="en-US" w:eastAsia="es-MX"/>
          </w:rPr>
          <w:t xml:space="preserve"> to reach the account with </w:t>
        </w:r>
        <w:proofErr w:type="gramStart"/>
        <w:r w:rsidRPr="00393E6F">
          <w:rPr>
            <w:rFonts w:ascii="Arial" w:hAnsi="Arial" w:cs="Arial"/>
            <w:color w:val="0000FF"/>
            <w:sz w:val="24"/>
            <w:szCs w:val="24"/>
            <w:lang w:val="en-US" w:eastAsia="es-MX"/>
          </w:rPr>
          <w:t>institution</w:t>
        </w:r>
      </w:ins>
      <w:r w:rsidRPr="00393E6F">
        <w:rPr>
          <w:rFonts w:ascii="Arial" w:hAnsi="Arial" w:cs="Arial"/>
          <w:color w:val="000000"/>
          <w:sz w:val="24"/>
          <w:szCs w:val="24"/>
          <w:lang w:val="en-US" w:eastAsia="es-MX"/>
        </w:rPr>
        <w:t xml:space="preserve"> .</w:t>
      </w:r>
      <w:proofErr w:type="gramEnd"/>
      <w:r w:rsidRPr="00393E6F">
        <w:rPr>
          <w:rFonts w:ascii="Arial" w:hAnsi="Arial" w:cs="Arial"/>
          <w:color w:val="000000"/>
          <w:sz w:val="24"/>
          <w:szCs w:val="24"/>
          <w:lang w:val="en-US" w:eastAsia="es-MX"/>
        </w:rPr>
        <w:t xml:space="preserve">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Party Identifier may be used to indicate a national clearing system code.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following codes may be used preceded by a double slash ('//'): </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proofErr w:type="gramStart"/>
      <w:r w:rsidRPr="00393E6F">
        <w:rPr>
          <w:rFonts w:ascii="Arial" w:hAnsi="Arial" w:cs="Arial"/>
          <w:i/>
          <w:iCs/>
          <w:color w:val="000000"/>
          <w:sz w:val="24"/>
          <w:szCs w:val="24"/>
          <w:lang w:eastAsia="es-MX"/>
        </w:rPr>
        <w:t>with</w:t>
      </w:r>
      <w:proofErr w:type="gramEnd"/>
      <w:r w:rsidRPr="00393E6F">
        <w:rPr>
          <w:rFonts w:ascii="Arial" w:hAnsi="Arial" w:cs="Arial"/>
          <w:i/>
          <w:iCs/>
          <w:color w:val="000000"/>
          <w:sz w:val="24"/>
          <w:szCs w:val="24"/>
          <w:lang w:eastAsia="es-MX"/>
        </w:rPr>
        <w:t xml:space="preserve"> option A:</w:t>
      </w:r>
      <w:r w:rsidRPr="00393E6F">
        <w:rPr>
          <w:rFonts w:ascii="Arial" w:hAnsi="Arial" w:cs="Arial"/>
          <w:color w:val="000000"/>
          <w:sz w:val="24"/>
          <w:szCs w:val="24"/>
          <w:lang w:eastAsia="es-MX"/>
        </w:rPr>
        <w:t xml:space="preserve">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96" name="Imagen 8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AT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95" name="Imagen 8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94" name="Imagen 8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Austrian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93" name="Imagen 8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AU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92" name="Imagen 8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91" name="Imagen 8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Australian Bank State Branch (BSB)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90" name="Imagen 8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89" name="Imagen 8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88" name="Imagen 8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German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87" name="Imagen 8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86" name="Imagen 8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85" name="Imagen 8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Canadian Payments Association Payment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84" name="Imagen 8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ES</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83" name="Imagen 8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8..9n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82" name="Imagen 8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Spanish Domestic Interbanking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81" name="Imagen 8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FW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80" name="Imagen 8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without 9 digit code</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79" name="Imagen 8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Pay by Fedwire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78" name="Imagen 8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GR</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77" name="Imagen 8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7!n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76" name="Imagen 8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HEBIC (Hellenic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75" name="Imagen 8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HK</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74" name="Imagen 8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3!n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73" name="Imagen 8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Bank Code of Hong Kong</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72" name="Imagen 8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IE</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71" name="Imagen 8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70" name="Imagen 8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Irish National Clearing Code (NSC)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69" name="Imagen 8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IN</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68" name="Imagen 8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11!c</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67" name="Imagen 8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Indian Financial System Code (IFSC)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66" name="Imagen 8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65" name="Imagen 8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10!n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64" name="Imagen 8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Italian Domestic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63" name="Imagen 8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NZ</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62" name="Imagen 8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61" name="Imagen 8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New Zealand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60" name="Imagen 8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PL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59" name="Imagen 8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58" name="Imagen 8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Polish National Clearing Code (KNR)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57" name="Imagen 8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PT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56" name="Imagen 8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55" name="Imagen 8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Portuguese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54" name="Imagen 8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53" name="Imagen 8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52" name="Imagen 8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UK Domestic Sort Code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proofErr w:type="gramStart"/>
      <w:r w:rsidRPr="00393E6F">
        <w:rPr>
          <w:rFonts w:ascii="Arial" w:hAnsi="Arial" w:cs="Arial"/>
          <w:i/>
          <w:iCs/>
          <w:color w:val="000000"/>
          <w:sz w:val="24"/>
          <w:szCs w:val="24"/>
          <w:lang w:val="en-US" w:eastAsia="es-MX"/>
        </w:rPr>
        <w:t>with</w:t>
      </w:r>
      <w:proofErr w:type="gramEnd"/>
      <w:r w:rsidRPr="00393E6F">
        <w:rPr>
          <w:rFonts w:ascii="Arial" w:hAnsi="Arial" w:cs="Arial"/>
          <w:i/>
          <w:iCs/>
          <w:color w:val="000000"/>
          <w:sz w:val="24"/>
          <w:szCs w:val="24"/>
          <w:lang w:val="en-US" w:eastAsia="es-MX"/>
        </w:rPr>
        <w:t xml:space="preserve"> options C and D:</w:t>
      </w:r>
      <w:r w:rsidRPr="00393E6F">
        <w:rPr>
          <w:rFonts w:ascii="Arial" w:hAnsi="Arial" w:cs="Arial"/>
          <w:color w:val="000000"/>
          <w:sz w:val="24"/>
          <w:szCs w:val="24"/>
          <w:lang w:val="en-US" w:eastAsia="es-MX"/>
        </w:rPr>
        <w:t xml:space="preserve">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51" name="Imagen 8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AT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50" name="Imagen 8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49" name="Imagen 8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Austrian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48" name="Imagen 8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AU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47" name="Imagen 8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46" name="Imagen 8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Australian Bank State Branch (BSB)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45" name="Imagen 8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44" name="Imagen 8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43" name="Imagen 8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German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42" name="Imagen 8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41" name="Imagen 8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40" name="Imagen 8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Canadian Payments Association Payment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39" name="Imagen 8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CH</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38" name="Imagen 8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37" name="Imagen 8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CHIPS Universal Identifier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36" name="Imagen 8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CP</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35" name="Imagen 8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4!n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34" name="Imagen 8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CHIPS Participant Identifier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33" name="Imagen 8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ES</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32" name="Imagen 8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8..9n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31" name="Imagen 8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Spanish Domestic Interbanking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30" name="Imagen 8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FW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29" name="Imagen 8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28" name="Imagen 8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Fedwire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27" name="Imagen 8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GR</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26" name="Imagen 8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7!n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25" name="Imagen 8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HEBIC (Hellenic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24" name="Imagen 8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HK</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23" name="Imagen 8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3!n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22" name="Imagen 8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Bank Code of Hong Kong</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21" name="Imagen 8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IE</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20" name="Imagen 8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19" name="Imagen 8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Irish National Clearing Code (NSC)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18" name="Imagen 8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IN</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17" name="Imagen 8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11!c</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16" name="Imagen 8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Indian Financial System Code (IFSC)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15" name="Imagen 8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14" name="Imagen 8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10!n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13" name="Imagen 8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Italian Domestic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12" name="Imagen 8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NZ</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11" name="Imagen 8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10" name="Imagen 8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New Zealand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09" name="Imagen 8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PL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08" name="Imagen 8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07" name="Imagen 8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Polish National Clearing Code (KNR)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06" name="Imagen 8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PT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05" name="Imagen 8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04" name="Imagen 8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Portuguese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03" name="Imagen 8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02" name="Imagen 8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801" name="Imagen 8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Russian Central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800" name="Imagen 8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799" name="Imagen 7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798" name="Imagen 7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UK Domestic Sort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797" name="Imagen 7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796" name="Imagen 7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3..5n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795" name="Imagen 7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Swiss Clearing Code (BC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794" name="Imagen 7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793" name="Imagen 7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792" name="Imagen 7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Swiss Clearing Code (SIC code)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The BIC must be a SWIFT registered address, either connected or non-connected (Error code(s): T27</w:t>
      </w:r>
      <w:proofErr w:type="gramStart"/>
      <w:r w:rsidRPr="00393E6F">
        <w:rPr>
          <w:rFonts w:ascii="Arial" w:hAnsi="Arial" w:cs="Arial"/>
          <w:color w:val="000000"/>
          <w:sz w:val="24"/>
          <w:szCs w:val="24"/>
          <w:lang w:val="en-US" w:eastAsia="es-MX"/>
        </w:rPr>
        <w:t>,T28,T29,T45</w:t>
      </w:r>
      <w:proofErr w:type="gramEnd"/>
      <w:r w:rsidRPr="00393E6F">
        <w:rPr>
          <w:rFonts w:ascii="Arial" w:hAnsi="Arial" w:cs="Arial"/>
          <w:color w:val="000000"/>
          <w:sz w:val="24"/>
          <w:szCs w:val="24"/>
          <w:lang w:val="en-US" w:eastAsia="es-MX"/>
        </w:rPr>
        <w:t xml:space="preserv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BIC must not be a BEI. Please refer to the latest version of the </w:t>
      </w:r>
      <w:r w:rsidRPr="00393E6F">
        <w:rPr>
          <w:rFonts w:ascii="Arial" w:hAnsi="Arial" w:cs="Arial"/>
          <w:i/>
          <w:iCs/>
          <w:color w:val="000000"/>
          <w:sz w:val="24"/>
          <w:szCs w:val="24"/>
          <w:lang w:val="en-US" w:eastAsia="es-MX"/>
        </w:rPr>
        <w:t>BIC Directory - Corporations</w:t>
      </w:r>
      <w:r w:rsidRPr="00393E6F">
        <w:rPr>
          <w:rFonts w:ascii="Arial" w:hAnsi="Arial" w:cs="Arial"/>
          <w:color w:val="000000"/>
          <w:sz w:val="24"/>
          <w:szCs w:val="24"/>
          <w:lang w:val="en-US" w:eastAsia="es-MX"/>
        </w:rPr>
        <w:t xml:space="preserve"> for more information about BEIs. This error code applies to all types of BICs referenced in a FIN message including SWIFT BICs, non-SWIFT BICs, Masters, Synonyms, Live destinations and Test &amp; Training destinations .(Error code(s): C05).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intermediary may be a branch or affiliate of the Receiver or the account with institution, or an entirely different financial institution.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one of the codes //FW (with or without the 9-digit number), //AU, //CP or //IN is used, it should appear only once and in the first of the fields 56a and 57a of the payment instruction.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it is necessary that an incoming SWIFT payment be made to the party in this field via Fedwire, US banks require that the code //FW appears in the optional Party Identifier of field 56a or 57a.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Option A is the preferred option.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If the intermediary cannot be identified by a BIC, option C should be used containing a 2</w:t>
      </w:r>
      <w:proofErr w:type="gramStart"/>
      <w:r w:rsidRPr="00393E6F">
        <w:rPr>
          <w:rFonts w:ascii="Arial" w:hAnsi="Arial" w:cs="Arial"/>
          <w:color w:val="000000"/>
          <w:sz w:val="24"/>
          <w:szCs w:val="24"/>
          <w:lang w:val="en-US" w:eastAsia="es-MX"/>
        </w:rPr>
        <w:t>!a</w:t>
      </w:r>
      <w:proofErr w:type="gramEnd"/>
      <w:r w:rsidRPr="00393E6F">
        <w:rPr>
          <w:rFonts w:ascii="Arial" w:hAnsi="Arial" w:cs="Arial"/>
          <w:color w:val="000000"/>
          <w:sz w:val="24"/>
          <w:szCs w:val="24"/>
          <w:lang w:val="en-US" w:eastAsia="es-MX"/>
        </w:rPr>
        <w:t xml:space="preserve"> clearing system code preceded by a double slash '//'. </w:t>
      </w:r>
    </w:p>
    <w:p w:rsidR="00393E6F" w:rsidRPr="00393E6F" w:rsidRDefault="00393E6F" w:rsidP="00393E6F">
      <w:pPr>
        <w:spacing w:before="100" w:beforeAutospacing="1" w:after="100" w:afterAutospacing="1" w:line="240" w:lineRule="auto"/>
        <w:rPr>
          <w:ins w:id="163"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6520" cy="96520"/>
            <wp:effectExtent l="0" t="0" r="0" b="0"/>
            <wp:docPr id="791" name="Imagen 7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ins w:id="164" w:author="Unknown">
        <w:r w:rsidRPr="00393E6F">
          <w:rPr>
            <w:rFonts w:ascii="Arial" w:hAnsi="Arial" w:cs="Arial"/>
            <w:color w:val="0000FF"/>
            <w:sz w:val="24"/>
            <w:szCs w:val="24"/>
            <w:lang w:val="en-US" w:eastAsia="es-MX"/>
          </w:rPr>
          <w:t>Option D must only be used in exceptional circumstances: when the party cannot be identified by a BIC, when there is a need to be able to specify a name and address, for example, due to regulatory considerations or when there is a bilateral agreement between the Sender and the Receiver permitting its use.</w:t>
        </w:r>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ins w:id="165" w:author="Unknown"/>
          <w:rFonts w:ascii="Arial" w:hAnsi="Arial" w:cs="Arial"/>
          <w:color w:val="000000"/>
          <w:sz w:val="24"/>
          <w:szCs w:val="24"/>
          <w:lang w:val="en-US" w:eastAsia="es-MX"/>
        </w:rPr>
      </w:pPr>
      <w:ins w:id="166" w:author="Unknown">
        <w:r w:rsidRPr="00393E6F">
          <w:rPr>
            <w:rFonts w:ascii="Arial" w:hAnsi="Arial" w:cs="Arial"/>
            <w:color w:val="0000FF"/>
            <w:sz w:val="24"/>
            <w:szCs w:val="24"/>
            <w:lang w:val="en-US" w:eastAsia="es-MX"/>
          </w:rPr>
          <w:t>When qualified by a clearing system code or an account number, the use of option D will enable the automated processing of the instruction(s) by the Receiver.</w:t>
        </w:r>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p>
    <w:p w:rsidR="00393E6F" w:rsidRDefault="00393E6F">
      <w:pPr>
        <w:spacing w:after="0" w:line="240" w:lineRule="auto"/>
        <w:rPr>
          <w:lang w:val="en-US"/>
        </w:rPr>
      </w:pPr>
    </w:p>
    <w:p w:rsidR="00393E6F" w:rsidRDefault="00393E6F">
      <w:pPr>
        <w:spacing w:after="0" w:line="240" w:lineRule="auto"/>
        <w:rPr>
          <w:lang w:val="en-US"/>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 xml:space="preserve">18. Field 57a: Account </w:t>
      </w:r>
      <w:proofErr w:type="gramStart"/>
      <w:r w:rsidRPr="00393E6F">
        <w:rPr>
          <w:rFonts w:ascii="Arial" w:hAnsi="Arial" w:cs="Arial"/>
          <w:color w:val="003399"/>
          <w:sz w:val="27"/>
          <w:szCs w:val="27"/>
          <w:lang w:val="en-US" w:eastAsia="es-MX"/>
        </w:rPr>
        <w:t>With</w:t>
      </w:r>
      <w:proofErr w:type="gramEnd"/>
      <w:r w:rsidRPr="00393E6F">
        <w:rPr>
          <w:rFonts w:ascii="Arial" w:hAnsi="Arial" w:cs="Arial"/>
          <w:color w:val="003399"/>
          <w:sz w:val="27"/>
          <w:szCs w:val="27"/>
          <w:lang w:val="en-US" w:eastAsia="es-MX"/>
        </w:rPr>
        <w:t xml:space="preserve"> Institution</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33" name="Imagen 10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A</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32" name="Imagen 10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[/1!a][/34x]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1031" name="Imagen 10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30" name="Imagen 10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1029" name="Imagen 10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(BIC)</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28" name="Imagen 10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C</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27" name="Imagen 10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26" name="Imagen 10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25" name="Imagen 10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D</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24" name="Imagen 10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[/1!a][/34x]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1023" name="Imagen 10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4*35x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22" name="Imagen 10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(Party Identifier)</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1021" name="Imagen 10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(Name &amp; Address)</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Conditional (C7).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bookmarkStart w:id="167" w:name="mt101-18-field-57a-deleted"/>
      <w:bookmarkEnd w:id="167"/>
      <w:r w:rsidRPr="00393E6F">
        <w:rPr>
          <w:rFonts w:ascii="Arial" w:hAnsi="Arial" w:cs="Arial"/>
          <w:color w:val="000000"/>
          <w:sz w:val="24"/>
          <w:szCs w:val="24"/>
          <w:lang w:val="en-US" w:eastAsia="es-MX"/>
        </w:rPr>
        <w:t>This field specifies the financial institution</w:t>
      </w:r>
      <w:r>
        <w:rPr>
          <w:rFonts w:ascii="Arial" w:hAnsi="Arial" w:cs="Arial"/>
          <w:strike/>
          <w:noProof/>
          <w:color w:val="FF0000"/>
          <w:sz w:val="24"/>
          <w:szCs w:val="24"/>
          <w:lang w:eastAsia="es-MX"/>
        </w:rPr>
        <w:drawing>
          <wp:inline distT="0" distB="0" distL="0" distR="0">
            <wp:extent cx="95250" cy="95250"/>
            <wp:effectExtent l="0" t="0" r="0" b="0"/>
            <wp:docPr id="1020" name="Imagen 10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del w:id="168" w:author="Unknown">
        <w:r w:rsidRPr="00393E6F">
          <w:rPr>
            <w:rFonts w:ascii="Arial" w:hAnsi="Arial" w:cs="Arial"/>
            <w:strike/>
            <w:color w:val="FF0000"/>
            <w:sz w:val="24"/>
            <w:szCs w:val="24"/>
            <w:lang w:val="en-US" w:eastAsia="es-MX"/>
          </w:rPr>
          <w:delText xml:space="preserve"> - when other than the Receiver -</w:delText>
        </w:r>
      </w:del>
      <w:r w:rsidRPr="00393E6F">
        <w:rPr>
          <w:rFonts w:ascii="Arial" w:hAnsi="Arial" w:cs="Arial"/>
          <w:color w:val="000000"/>
          <w:sz w:val="24"/>
          <w:szCs w:val="24"/>
          <w:lang w:val="en-US" w:eastAsia="es-MX"/>
        </w:rPr>
        <w:t xml:space="preserve"> which services the account for the beneficiary customer. This is applicable even if field 59</w:t>
      </w:r>
      <w:r>
        <w:rPr>
          <w:rFonts w:ascii="Arial" w:hAnsi="Arial" w:cs="Arial"/>
          <w:noProof/>
          <w:color w:val="0000FF"/>
          <w:sz w:val="24"/>
          <w:szCs w:val="24"/>
          <w:lang w:eastAsia="es-MX"/>
        </w:rPr>
        <w:drawing>
          <wp:inline distT="0" distB="0" distL="0" distR="0">
            <wp:extent cx="95250" cy="95250"/>
            <wp:effectExtent l="0" t="0" r="0" b="0"/>
            <wp:docPr id="1019" name="Imagen 10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69" w:author="Unknown">
        <w:r w:rsidRPr="00393E6F">
          <w:rPr>
            <w:rFonts w:ascii="Arial" w:hAnsi="Arial" w:cs="Arial"/>
            <w:color w:val="0000FF"/>
            <w:sz w:val="24"/>
            <w:szCs w:val="24"/>
            <w:lang w:val="en-US" w:eastAsia="es-MX"/>
          </w:rPr>
          <w:t xml:space="preserve"> or 59A</w:t>
        </w:r>
      </w:ins>
      <w:r w:rsidRPr="00393E6F">
        <w:rPr>
          <w:rFonts w:ascii="Arial" w:hAnsi="Arial" w:cs="Arial"/>
          <w:color w:val="000000"/>
          <w:sz w:val="24"/>
          <w:szCs w:val="24"/>
          <w:lang w:val="en-US" w:eastAsia="es-MX"/>
        </w:rPr>
        <w:t xml:space="preserve"> contains an IBAN.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Party Identifier may be used to indicate a national clearing system code.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following codes may be used preceded by a double slash ('//'): </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proofErr w:type="gramStart"/>
      <w:r w:rsidRPr="00393E6F">
        <w:rPr>
          <w:rFonts w:ascii="Arial" w:hAnsi="Arial" w:cs="Arial"/>
          <w:i/>
          <w:iCs/>
          <w:color w:val="000000"/>
          <w:sz w:val="24"/>
          <w:szCs w:val="24"/>
          <w:lang w:eastAsia="es-MX"/>
        </w:rPr>
        <w:t>with</w:t>
      </w:r>
      <w:proofErr w:type="gramEnd"/>
      <w:r w:rsidRPr="00393E6F">
        <w:rPr>
          <w:rFonts w:ascii="Arial" w:hAnsi="Arial" w:cs="Arial"/>
          <w:i/>
          <w:iCs/>
          <w:color w:val="000000"/>
          <w:sz w:val="24"/>
          <w:szCs w:val="24"/>
          <w:lang w:eastAsia="es-MX"/>
        </w:rPr>
        <w:t xml:space="preserve"> option A:</w:t>
      </w:r>
      <w:r w:rsidRPr="00393E6F">
        <w:rPr>
          <w:rFonts w:ascii="Arial" w:hAnsi="Arial" w:cs="Arial"/>
          <w:color w:val="000000"/>
          <w:sz w:val="24"/>
          <w:szCs w:val="24"/>
          <w:lang w:eastAsia="es-MX"/>
        </w:rPr>
        <w:t xml:space="preserve">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18" name="Imagen 10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17" name="Imagen 10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16" name="Imagen 10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Austrian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15" name="Imagen 10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14" name="Imagen 10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013" name="Imagen 10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Australian Bank State Branch (BSB)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12" name="Imagen 10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11" name="Imagen 10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10" name="Imagen 10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German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09" name="Imagen 10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08" name="Imagen 10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007" name="Imagen 10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Canadian Payments Association Payment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06" name="Imagen 10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ES</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05" name="Imagen 10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04" name="Imagen 10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Spanish Domestic Interbanking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03" name="Imagen 10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02" name="Imagen 10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without 9 digit code</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01" name="Imagen 10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Pay by Fedwire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00" name="Imagen 10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GR</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99" name="Imagen 9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7!n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98" name="Imagen 9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HEBIC (Hellenic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97" name="Imagen 9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HK</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96" name="Imagen 9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95" name="Imagen 9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Bank Code of Hong Kong</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94" name="Imagen 9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IE</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93" name="Imagen 9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92" name="Imagen 9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Irish National Clearing Code (NSC)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91" name="Imagen 9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90" name="Imagen 9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11!c</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89" name="Imagen 9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Indian Financial System Code (IFSC)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88" name="Imagen 9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87" name="Imagen 9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10!n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86" name="Imagen 9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Italian Domestic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85" name="Imagen 9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NZ</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84" name="Imagen 9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83" name="Imagen 9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New Zealand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82" name="Imagen 9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81" name="Imagen 9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80" name="Imagen 9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Polish National Clearing Code (KNR)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9" name="Imagen 9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8" name="Imagen 9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7" name="Imagen 9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Portuguese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6" name="Imagen 9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5" name="Imagen 9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4" name="Imagen 9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UK Domestic Sort Code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proofErr w:type="gramStart"/>
      <w:r w:rsidRPr="00393E6F">
        <w:rPr>
          <w:rFonts w:ascii="Arial" w:hAnsi="Arial" w:cs="Arial"/>
          <w:i/>
          <w:iCs/>
          <w:color w:val="000000"/>
          <w:sz w:val="24"/>
          <w:szCs w:val="24"/>
          <w:lang w:val="en-US" w:eastAsia="es-MX"/>
        </w:rPr>
        <w:t>with</w:t>
      </w:r>
      <w:proofErr w:type="gramEnd"/>
      <w:r w:rsidRPr="00393E6F">
        <w:rPr>
          <w:rFonts w:ascii="Arial" w:hAnsi="Arial" w:cs="Arial"/>
          <w:i/>
          <w:iCs/>
          <w:color w:val="000000"/>
          <w:sz w:val="24"/>
          <w:szCs w:val="24"/>
          <w:lang w:val="en-US" w:eastAsia="es-MX"/>
        </w:rPr>
        <w:t xml:space="preserve"> options C and D:</w:t>
      </w:r>
      <w:r w:rsidRPr="00393E6F">
        <w:rPr>
          <w:rFonts w:ascii="Arial" w:hAnsi="Arial" w:cs="Arial"/>
          <w:color w:val="000000"/>
          <w:sz w:val="24"/>
          <w:szCs w:val="24"/>
          <w:lang w:val="en-US" w:eastAsia="es-MX"/>
        </w:rPr>
        <w:t xml:space="preserve">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3"/>
        <w:gridCol w:w="1779"/>
        <w:gridCol w:w="5905"/>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3" name="Imagen 9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2" name="Imagen 9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1" name="Imagen 9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Austrian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70" name="Imagen 9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69" name="Imagen 9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68" name="Imagen 9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Australian Bank State Branch (BSB)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67" name="Imagen 9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66" name="Imagen 9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65" name="Imagen 9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German Bankleitzahl</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64" name="Imagen 9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63" name="Imagen 9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62" name="Imagen 9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Canadian Payments Association Payment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61" name="Imagen 9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60" name="Imagen 9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59" name="Imagen 9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CHIPS Universal Identifier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58" name="Imagen 9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CP</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57" name="Imagen 9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56" name="Imagen 9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CHIPS Participant Identifier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55" name="Imagen 9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ES</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54" name="Imagen 9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53" name="Imagen 9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Spanish Domestic Interbanking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52" name="Imagen 9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51" name="Imagen 9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50" name="Imagen 9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Fedwire Routing Number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49" name="Imagen 9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GR</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48" name="Imagen 9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7!n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47" name="Imagen 9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HEBIC (Hellenic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46" name="Imagen 9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HK</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45" name="Imagen 9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44" name="Imagen 9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Bank Code of Hong Kong</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43" name="Imagen 9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IE</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42" name="Imagen 9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41" name="Imagen 9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Irish National Clearing Code (NSC)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40" name="Imagen 9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39" name="Imagen 9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11!c</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38" name="Imagen 9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Indian Financial System Code (IFSC)</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37" name="Imagen 9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36" name="Imagen 9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10!n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35" name="Imagen 9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Italian Domestic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34" name="Imagen 9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NZ</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33" name="Imagen 9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32" name="Imagen 9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New Zealand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31" name="Imagen 9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PL</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30" name="Imagen 9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29" name="Imagen 9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Polish National Clearing Code (KNR)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28" name="Imagen 9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PT</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27" name="Imagen 9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26" name="Imagen 9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Portuguese National Clearing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25" name="Imagen 9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RU</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24" name="Imagen 9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9!n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23" name="Imagen 9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Russian Central Bank Identification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22" name="Imagen 9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SC</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21" name="Imagen 9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20" name="Imagen 9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UK Domestic Sort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19" name="Imagen 9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18" name="Imagen 9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3..5n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17" name="Imagen 9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Swiss Clearing Code (BC code)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16" name="Imagen 9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SW</w:t>
            </w:r>
          </w:p>
        </w:tc>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915" name="Imagen 9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6!n</w:t>
            </w:r>
          </w:p>
        </w:tc>
        <w:tc>
          <w:tcPr>
            <w:tcW w:w="3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914" name="Imagen 9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Swiss Clearing Code (SIC code)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The BIC must be a SWIFT registered address, either connected or non-connected (Error code(s): T27</w:t>
      </w:r>
      <w:proofErr w:type="gramStart"/>
      <w:r w:rsidRPr="00393E6F">
        <w:rPr>
          <w:rFonts w:ascii="Arial" w:hAnsi="Arial" w:cs="Arial"/>
          <w:color w:val="000000"/>
          <w:sz w:val="24"/>
          <w:szCs w:val="24"/>
          <w:lang w:val="en-US" w:eastAsia="es-MX"/>
        </w:rPr>
        <w:t>,T28,T29,T45</w:t>
      </w:r>
      <w:proofErr w:type="gramEnd"/>
      <w:r w:rsidRPr="00393E6F">
        <w:rPr>
          <w:rFonts w:ascii="Arial" w:hAnsi="Arial" w:cs="Arial"/>
          <w:color w:val="000000"/>
          <w:sz w:val="24"/>
          <w:szCs w:val="24"/>
          <w:lang w:val="en-US" w:eastAsia="es-MX"/>
        </w:rPr>
        <w:t xml:space="preserv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BIC must not be a BEI. Please refer to the latest version of the </w:t>
      </w:r>
      <w:r w:rsidRPr="00393E6F">
        <w:rPr>
          <w:rFonts w:ascii="Arial" w:hAnsi="Arial" w:cs="Arial"/>
          <w:i/>
          <w:iCs/>
          <w:color w:val="000000"/>
          <w:sz w:val="24"/>
          <w:szCs w:val="24"/>
          <w:lang w:val="en-US" w:eastAsia="es-MX"/>
        </w:rPr>
        <w:t>BIC Directory - Corporations</w:t>
      </w:r>
      <w:r w:rsidRPr="00393E6F">
        <w:rPr>
          <w:rFonts w:ascii="Arial" w:hAnsi="Arial" w:cs="Arial"/>
          <w:color w:val="000000"/>
          <w:sz w:val="24"/>
          <w:szCs w:val="24"/>
          <w:lang w:val="en-US" w:eastAsia="es-MX"/>
        </w:rPr>
        <w:t xml:space="preserve"> for more information about BEIs. This error code applies to all types of BICs referenced in a FIN message including SWIFT BICs, non-SWIFT BICs, Masters, Synonyms, Live destinations and Test &amp; Training destinations .(Error code(s): C05).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ins w:id="170"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913" name="Imagen 9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71" w:author="Unknown">
        <w:r w:rsidRPr="00393E6F">
          <w:rPr>
            <w:rFonts w:ascii="Arial" w:hAnsi="Arial" w:cs="Arial"/>
            <w:color w:val="0000FF"/>
            <w:sz w:val="24"/>
            <w:szCs w:val="24"/>
            <w:lang w:val="en-US" w:eastAsia="es-MX"/>
          </w:rPr>
          <w:t>When field 57a is not present, it means that the Receiver is also the account with institution.</w:t>
        </w:r>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one of the codes //FW (with or without the 9-digit number), //AU, //CP or //IN is used, it should appear only once and in the first of the fields 56a and 57a of the payment instruction.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it is necessary that an incoming SWIFT payment be made to the party in this field via Fedwire, US banks require that the code //FW appears in the optional Party Identifier of field 56a or 57a.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Option A is the preferred option.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If the account with institution cannot be identified by a BIC, option C should be used containing a 2</w:t>
      </w:r>
      <w:proofErr w:type="gramStart"/>
      <w:r w:rsidRPr="00393E6F">
        <w:rPr>
          <w:rFonts w:ascii="Arial" w:hAnsi="Arial" w:cs="Arial"/>
          <w:color w:val="000000"/>
          <w:sz w:val="24"/>
          <w:szCs w:val="24"/>
          <w:lang w:val="en-US" w:eastAsia="es-MX"/>
        </w:rPr>
        <w:t>!a</w:t>
      </w:r>
      <w:proofErr w:type="gramEnd"/>
      <w:r w:rsidRPr="00393E6F">
        <w:rPr>
          <w:rFonts w:ascii="Arial" w:hAnsi="Arial" w:cs="Arial"/>
          <w:color w:val="000000"/>
          <w:sz w:val="24"/>
          <w:szCs w:val="24"/>
          <w:lang w:val="en-US" w:eastAsia="es-MX"/>
        </w:rPr>
        <w:t xml:space="preserve"> clearing system code preceded by a double slash '//'. </w:t>
      </w:r>
    </w:p>
    <w:p w:rsidR="00393E6F" w:rsidRPr="00393E6F" w:rsidRDefault="00393E6F" w:rsidP="00393E6F">
      <w:pPr>
        <w:spacing w:before="100" w:beforeAutospacing="1" w:after="100" w:afterAutospacing="1" w:line="240" w:lineRule="auto"/>
        <w:rPr>
          <w:ins w:id="172" w:author="Unknown"/>
          <w:rFonts w:ascii="Arial" w:hAnsi="Arial" w:cs="Arial"/>
          <w:color w:val="000000"/>
          <w:sz w:val="24"/>
          <w:szCs w:val="24"/>
          <w:lang w:val="en-US" w:eastAsia="es-MX"/>
        </w:rPr>
      </w:pPr>
      <w:r>
        <w:rPr>
          <w:rFonts w:ascii="Arial" w:hAnsi="Arial" w:cs="Arial"/>
          <w:noProof/>
          <w:color w:val="0000FF"/>
          <w:sz w:val="24"/>
          <w:szCs w:val="24"/>
          <w:lang w:eastAsia="es-MX"/>
        </w:rPr>
        <w:drawing>
          <wp:inline distT="0" distB="0" distL="0" distR="0">
            <wp:extent cx="95250" cy="95250"/>
            <wp:effectExtent l="0" t="0" r="0" b="0"/>
            <wp:docPr id="912" name="Imagen 9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73" w:author="Unknown">
        <w:r w:rsidRPr="00393E6F">
          <w:rPr>
            <w:rFonts w:ascii="Arial" w:hAnsi="Arial" w:cs="Arial"/>
            <w:color w:val="0000FF"/>
            <w:sz w:val="24"/>
            <w:szCs w:val="24"/>
            <w:lang w:val="en-US" w:eastAsia="es-MX"/>
          </w:rPr>
          <w:t>Option D must only be used in exceptional circumstances: when the party cannot be identified by a BIC, when there is a need to be able to specify a name and address, for example, due to regulatory considerations or when there is a bilateral agreement between the Sender and the Receiver permitting its use.</w:t>
        </w:r>
        <w:r w:rsidRPr="00393E6F">
          <w:rPr>
            <w:rFonts w:ascii="Arial" w:hAnsi="Arial" w:cs="Arial"/>
            <w:color w:val="000000"/>
            <w:sz w:val="24"/>
            <w:szCs w:val="24"/>
            <w:lang w:val="en-US" w:eastAsia="es-MX"/>
          </w:rPr>
          <w:t xml:space="preserve"> </w:t>
        </w:r>
      </w:ins>
    </w:p>
    <w:p w:rsidR="00393E6F" w:rsidRPr="00393E6F" w:rsidRDefault="00393E6F" w:rsidP="00393E6F">
      <w:pPr>
        <w:spacing w:before="100" w:beforeAutospacing="1" w:after="100" w:afterAutospacing="1" w:line="240" w:lineRule="auto"/>
        <w:rPr>
          <w:ins w:id="174" w:author="Unknown"/>
          <w:rFonts w:ascii="Arial" w:hAnsi="Arial" w:cs="Arial"/>
          <w:color w:val="000000"/>
          <w:sz w:val="24"/>
          <w:szCs w:val="24"/>
          <w:lang w:val="en-US" w:eastAsia="es-MX"/>
        </w:rPr>
      </w:pPr>
      <w:ins w:id="175" w:author="Unknown">
        <w:r w:rsidRPr="00393E6F">
          <w:rPr>
            <w:rFonts w:ascii="Arial" w:hAnsi="Arial" w:cs="Arial"/>
            <w:color w:val="0000FF"/>
            <w:sz w:val="24"/>
            <w:szCs w:val="24"/>
            <w:lang w:val="en-US" w:eastAsia="es-MX"/>
          </w:rPr>
          <w:t>When qualified by a clearing system code or an account number, the use of option D will enable the automated processing of the instruction(s) by the Receiver.</w:t>
        </w:r>
      </w:ins>
    </w:p>
    <w:p w:rsidR="00393E6F" w:rsidRDefault="00393E6F">
      <w:pPr>
        <w:spacing w:after="0" w:line="240" w:lineRule="auto"/>
        <w:rPr>
          <w:lang w:val="en-US"/>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19. Field 59a: Beneficiary</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43" name="Imagen 10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A</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42" name="Imagen 10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1041" name="Imagen 10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4!a2!a2!c[3!c]</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40" name="Imagen 10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1039" name="Imagen 10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(BIC/BEI)</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38" name="Imagen 10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No letter option</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37" name="Imagen 10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1036" name="Imagen 10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4*35x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35" name="Imagen 10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w:t>
            </w:r>
            <w:r w:rsidRPr="00393E6F">
              <w:rPr>
                <w:rFonts w:ascii="Arial" w:hAnsi="Arial" w:cs="Arial"/>
                <w:color w:val="000000"/>
                <w:sz w:val="24"/>
                <w:szCs w:val="24"/>
                <w:lang w:eastAsia="es-MX"/>
              </w:rPr>
              <w:br/>
            </w:r>
            <w:r>
              <w:rPr>
                <w:rFonts w:ascii="Arial" w:hAnsi="Arial" w:cs="Arial"/>
                <w:noProof/>
                <w:color w:val="000000"/>
                <w:sz w:val="24"/>
                <w:szCs w:val="24"/>
                <w:lang w:eastAsia="es-MX"/>
              </w:rPr>
              <w:drawing>
                <wp:inline distT="0" distB="0" distL="0" distR="0">
                  <wp:extent cx="95250" cy="95250"/>
                  <wp:effectExtent l="0" t="0" r="0" b="0"/>
                  <wp:docPr id="1034" name="Imagen 10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(Name &amp; Address)</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Mandatory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identifies the beneficiary of the subsequent operation from the particular occurrence of sequence B.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The BIC/BEI must be a SWIFT registered address, either connected or non-connected (Error code(s): T27</w:t>
      </w:r>
      <w:proofErr w:type="gramStart"/>
      <w:r w:rsidRPr="00393E6F">
        <w:rPr>
          <w:rFonts w:ascii="Arial" w:hAnsi="Arial" w:cs="Arial"/>
          <w:color w:val="000000"/>
          <w:sz w:val="24"/>
          <w:szCs w:val="24"/>
          <w:lang w:val="en-US" w:eastAsia="es-MX"/>
        </w:rPr>
        <w:t>,T28,T29,T45</w:t>
      </w:r>
      <w:proofErr w:type="gramEnd"/>
      <w:r w:rsidRPr="00393E6F">
        <w:rPr>
          <w:rFonts w:ascii="Arial" w:hAnsi="Arial" w:cs="Arial"/>
          <w:color w:val="000000"/>
          <w:sz w:val="24"/>
          <w:szCs w:val="24"/>
          <w:lang w:val="en-US" w:eastAsia="es-MX"/>
        </w:rPr>
        <w:t xml:space="preserve">).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At least the name or BIC/BEI of the beneficiary customer is mandatory. </w:t>
      </w:r>
    </w:p>
    <w:p w:rsidR="00393E6F" w:rsidRDefault="00393E6F">
      <w:pPr>
        <w:spacing w:after="0" w:line="240" w:lineRule="auto"/>
        <w:rPr>
          <w:lang w:val="en-US"/>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20. Field 70: Remittance Information</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2289"/>
        <w:gridCol w:w="6431"/>
      </w:tblGrid>
      <w:tr w:rsidR="00393E6F" w:rsidRPr="00393E6F" w:rsidTr="00393E6F">
        <w:trPr>
          <w:tblCellSpacing w:w="15" w:type="dxa"/>
        </w:trPr>
        <w:tc>
          <w:tcPr>
            <w:tcW w:w="13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54" name="Imagen 10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4*35x</w:t>
            </w:r>
          </w:p>
        </w:tc>
        <w:tc>
          <w:tcPr>
            <w:tcW w:w="37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53" name="Imagen 10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(Narrative)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Optional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details of the individual transactions which are to be transmitted to the beneficiary customer.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One of the following codes may be used, placed between slashes: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6"/>
        <w:gridCol w:w="7681"/>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52" name="Imagen 10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INV</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051" name="Imagen 10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Invoice (followed by the date, reference and details of the invoice).</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50" name="Imagen 10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IPI</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049" name="Imagen 10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 xml:space="preserve">Unique reference identifying a related International Payment </w:t>
            </w:r>
            <w:proofErr w:type="gramStart"/>
            <w:r w:rsidRPr="00393E6F">
              <w:rPr>
                <w:rFonts w:ascii="Arial" w:hAnsi="Arial" w:cs="Arial"/>
                <w:color w:val="000000"/>
                <w:sz w:val="24"/>
                <w:szCs w:val="24"/>
                <w:lang w:val="en-US" w:eastAsia="es-MX"/>
              </w:rPr>
              <w:t>Instruction</w:t>
            </w:r>
            <w:proofErr w:type="gramEnd"/>
            <w:r w:rsidRPr="00393E6F">
              <w:rPr>
                <w:rFonts w:ascii="Arial" w:hAnsi="Arial" w:cs="Arial"/>
                <w:color w:val="000000"/>
                <w:sz w:val="24"/>
                <w:szCs w:val="24"/>
                <w:lang w:val="en-US" w:eastAsia="es-MX"/>
              </w:rPr>
              <w:br/>
            </w:r>
            <w:r>
              <w:rPr>
                <w:rFonts w:ascii="Arial" w:hAnsi="Arial" w:cs="Arial"/>
                <w:noProof/>
                <w:color w:val="000000"/>
                <w:sz w:val="24"/>
                <w:szCs w:val="24"/>
                <w:lang w:eastAsia="es-MX"/>
              </w:rPr>
              <w:drawing>
                <wp:inline distT="0" distB="0" distL="0" distR="0">
                  <wp:extent cx="95250" cy="95250"/>
                  <wp:effectExtent l="0" t="0" r="0" b="0"/>
                  <wp:docPr id="1048" name="Imagen 10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(followed by up to 20 characters).</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47" name="Imagen 10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RFB</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046" name="Imagen 10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Reference for the beneficiary customer (followed by up to 16 characters).</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45" name="Imagen 10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ROC</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44" name="Imagen 10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Ordering customer's reference.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For national clearing purposes, the Sender must check with the Receiver regarding length restrictions of field 70.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information specified in this field is intended only for the beneficiary customer, ie, this information only needs to be conveyed by the Receiver.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Multiple references can be used, if separated with a double slash, '//'. Code must not be repeated between two references of the same kind. </w:t>
      </w:r>
    </w:p>
    <w:p w:rsidR="00393E6F" w:rsidRPr="00393E6F" w:rsidRDefault="00393E6F" w:rsidP="00393E6F">
      <w:pPr>
        <w:pBdr>
          <w:bottom w:val="single" w:sz="6" w:space="0" w:color="000000"/>
        </w:pBdr>
        <w:shd w:val="clear" w:color="auto" w:fill="FFCC99"/>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EXAMPLE</w:t>
      </w:r>
    </w:p>
    <w:p w:rsidR="00393E6F" w:rsidRPr="00393E6F" w:rsidRDefault="00393E6F" w:rsidP="00393E6F">
      <w:pPr>
        <w:shd w:val="clear" w:color="auto" w:fill="FFCC99"/>
        <w:spacing w:before="100" w:beforeAutospacing="1" w:after="100" w:afterAutospacing="1" w:line="240" w:lineRule="auto"/>
        <w:rPr>
          <w:rFonts w:ascii="Arial" w:hAnsi="Arial" w:cs="Arial"/>
          <w:color w:val="000000"/>
          <w:sz w:val="24"/>
          <w:szCs w:val="24"/>
          <w:lang w:val="en-US" w:eastAsia="es-MX"/>
        </w:rPr>
      </w:pPr>
      <w:proofErr w:type="gramStart"/>
      <w:r w:rsidRPr="00393E6F">
        <w:rPr>
          <w:rFonts w:ascii="Courier New" w:hAnsi="Courier New" w:cs="Courier New"/>
          <w:color w:val="000000"/>
          <w:sz w:val="24"/>
          <w:szCs w:val="24"/>
          <w:lang w:val="en-US" w:eastAsia="es-MX"/>
        </w:rPr>
        <w:t>:70</w:t>
      </w:r>
      <w:proofErr w:type="gramEnd"/>
      <w:r w:rsidRPr="00393E6F">
        <w:rPr>
          <w:rFonts w:ascii="Courier New" w:hAnsi="Courier New" w:cs="Courier New"/>
          <w:color w:val="000000"/>
          <w:sz w:val="24"/>
          <w:szCs w:val="24"/>
          <w:lang w:val="en-US" w:eastAsia="es-MX"/>
        </w:rPr>
        <w:t>:/RFB/BET072</w:t>
      </w:r>
      <w:r w:rsidRPr="00393E6F">
        <w:rPr>
          <w:rFonts w:ascii="Courier New" w:hAnsi="Courier New" w:cs="Courier New"/>
          <w:color w:val="000000"/>
          <w:sz w:val="24"/>
          <w:szCs w:val="24"/>
          <w:lang w:val="en-US" w:eastAsia="es-MX"/>
        </w:rPr>
        <w:br/>
        <w:t>:70:/INV/abc/SDF-96//1234-234///ROC/98I</w:t>
      </w:r>
      <w:r w:rsidRPr="00393E6F">
        <w:rPr>
          <w:rFonts w:ascii="Courier New" w:hAnsi="Courier New" w:cs="Courier New"/>
          <w:color w:val="000000"/>
          <w:sz w:val="24"/>
          <w:szCs w:val="24"/>
          <w:lang w:val="en-US" w:eastAsia="es-MX"/>
        </w:rPr>
        <w:br/>
        <w:t>U87</w:t>
      </w:r>
      <w:r w:rsidRPr="00393E6F">
        <w:rPr>
          <w:rFonts w:ascii="Arial" w:hAnsi="Arial" w:cs="Arial"/>
          <w:color w:val="000000"/>
          <w:sz w:val="24"/>
          <w:szCs w:val="24"/>
          <w:lang w:val="en-US" w:eastAsia="es-MX"/>
        </w:rPr>
        <w:t xml:space="preserve"> </w:t>
      </w:r>
    </w:p>
    <w:p w:rsidR="00393E6F" w:rsidRDefault="00393E6F">
      <w:pPr>
        <w:spacing w:after="0" w:line="240" w:lineRule="auto"/>
        <w:rPr>
          <w:lang w:val="en-US"/>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21. Field 77B: Regulatory Reporting</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67" name="Imagen 10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B</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66" name="Imagen 10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3*35x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65" name="Imagen 10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(Narrative)</w:t>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 addition to narrative text, the following line formats may be used: </w:t>
      </w:r>
    </w:p>
    <w:tbl>
      <w:tblPr>
        <w:tblW w:w="4900" w:type="pct"/>
        <w:tblCellSpacing w:w="15" w:type="dxa"/>
        <w:tblCellMar>
          <w:left w:w="0" w:type="dxa"/>
          <w:right w:w="0" w:type="dxa"/>
        </w:tblCellMar>
        <w:tblLook w:val="04A0" w:firstRow="1" w:lastRow="0" w:firstColumn="1" w:lastColumn="0" w:noHBand="0" w:noVBand="1"/>
      </w:tblPr>
      <w:tblGrid>
        <w:gridCol w:w="1765"/>
        <w:gridCol w:w="3986"/>
        <w:gridCol w:w="2969"/>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64" name="Imagen 10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Line 1</w:t>
            </w:r>
          </w:p>
        </w:tc>
        <w:tc>
          <w:tcPr>
            <w:tcW w:w="23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63" name="Imagen 10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/8a/2!a[//additional information]</w:t>
            </w:r>
          </w:p>
        </w:tc>
        <w:tc>
          <w:tcPr>
            <w:tcW w:w="17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62" name="Imagen 10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(Code) (Country) (Narrative)</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61" name="Imagen 10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Lines 2-3</w:t>
            </w:r>
          </w:p>
        </w:tc>
        <w:tc>
          <w:tcPr>
            <w:tcW w:w="23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60" name="Imagen 10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[//continuation of additional information]</w:t>
            </w:r>
          </w:p>
        </w:tc>
        <w:tc>
          <w:tcPr>
            <w:tcW w:w="17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59" name="Imagen 10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(Narrative)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Optional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code(s) for the statutory and/or regulatory information required by the authorities in the country of the Receiver or the Sender/originating customer.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the residence of either the ordering customer or beneficiary customer is to be identified, the following codes may be used, placed between slashes ('/'):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800"/>
        <w:gridCol w:w="7067"/>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58" name="Imagen 10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BENEFRES</w:t>
            </w:r>
          </w:p>
        </w:tc>
        <w:tc>
          <w:tcPr>
            <w:tcW w:w="4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57" name="Imagen 10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Residence of beneficiary customer</w:t>
            </w:r>
          </w:p>
        </w:tc>
      </w:tr>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56" name="Imagen 10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ORDERRES</w:t>
            </w:r>
          </w:p>
        </w:tc>
        <w:tc>
          <w:tcPr>
            <w:tcW w:w="4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55" name="Imagen 10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Residence of ordering customer</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Country consists of the ISO country code of the country of residence of the ordering customer or beneficiary customer.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information specified must not have been explicitly conveyed in another field. </w:t>
      </w:r>
    </w:p>
    <w:p w:rsidR="00393E6F" w:rsidRDefault="00393E6F">
      <w:pPr>
        <w:spacing w:after="0" w:line="240" w:lineRule="auto"/>
        <w:rPr>
          <w:lang w:val="en-US"/>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22. Field 33B: Currency/Original Ordered Amount</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71" name="Imagen 10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B</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70" name="Imagen 10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3!a15d</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69" name="Imagen 10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(Currency) (Amount)</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bookmarkStart w:id="176" w:name="mt101-22-field-33b-deleted"/>
      <w:bookmarkEnd w:id="176"/>
      <w:r w:rsidRPr="00393E6F">
        <w:rPr>
          <w:rFonts w:ascii="Arial" w:hAnsi="Arial" w:cs="Arial"/>
          <w:color w:val="000000"/>
          <w:sz w:val="24"/>
          <w:szCs w:val="24"/>
          <w:lang w:eastAsia="es-MX"/>
        </w:rPr>
        <w:t>Conditional (</w:t>
      </w:r>
      <w:r>
        <w:rPr>
          <w:rFonts w:ascii="Arial" w:hAnsi="Arial" w:cs="Arial"/>
          <w:strike/>
          <w:noProof/>
          <w:color w:val="FF0000"/>
          <w:sz w:val="24"/>
          <w:szCs w:val="24"/>
          <w:lang w:eastAsia="es-MX"/>
        </w:rPr>
        <w:drawing>
          <wp:inline distT="0" distB="0" distL="0" distR="0">
            <wp:extent cx="95250" cy="95250"/>
            <wp:effectExtent l="0" t="0" r="0" b="0"/>
            <wp:docPr id="1068" name="Imagen 10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del w:id="177" w:author="Unknown">
        <w:r w:rsidRPr="00393E6F">
          <w:rPr>
            <w:rFonts w:ascii="Arial" w:hAnsi="Arial" w:cs="Arial"/>
            <w:strike/>
            <w:color w:val="FF0000"/>
            <w:sz w:val="24"/>
            <w:szCs w:val="24"/>
            <w:lang w:eastAsia="es-MX"/>
          </w:rPr>
          <w:delText xml:space="preserve">C2, </w:delText>
        </w:r>
      </w:del>
      <w:r w:rsidRPr="00393E6F">
        <w:rPr>
          <w:rFonts w:ascii="Arial" w:hAnsi="Arial" w:cs="Arial"/>
          <w:color w:val="000000"/>
          <w:sz w:val="24"/>
          <w:szCs w:val="24"/>
          <w:lang w:eastAsia="es-MX"/>
        </w:rPr>
        <w:t xml:space="preserve">C9)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original currency and amount as specified by the ordering customer.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Currency must be a valid ISO 4217 currency code (Error code(s): T52).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The integer part of Amount must contain at least one digit. A decimal comma is mandatory and is included in the maximum length. The number of digits following the comma must not exceed the maximum number allowed for the specified currency (Error code(s): C03</w:t>
      </w:r>
      <w:proofErr w:type="gramStart"/>
      <w:r w:rsidRPr="00393E6F">
        <w:rPr>
          <w:rFonts w:ascii="Arial" w:hAnsi="Arial" w:cs="Arial"/>
          <w:color w:val="000000"/>
          <w:sz w:val="24"/>
          <w:szCs w:val="24"/>
          <w:lang w:val="en-US" w:eastAsia="es-MX"/>
        </w:rPr>
        <w:t>,T40,T43</w:t>
      </w:r>
      <w:proofErr w:type="gramEnd"/>
      <w:r w:rsidRPr="00393E6F">
        <w:rPr>
          <w:rFonts w:ascii="Arial" w:hAnsi="Arial" w:cs="Arial"/>
          <w:color w:val="000000"/>
          <w:sz w:val="24"/>
          <w:szCs w:val="24"/>
          <w:lang w:val="en-US" w:eastAsia="es-MX"/>
        </w:rPr>
        <w:t xml:space="preserve">).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is used when the currency and amount are different from those specified in field 32B. </w:t>
      </w:r>
    </w:p>
    <w:p w:rsidR="00393E6F" w:rsidRDefault="00393E6F">
      <w:pPr>
        <w:spacing w:after="0" w:line="240" w:lineRule="auto"/>
        <w:rPr>
          <w:lang w:val="en-US"/>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23. Field 71A: Details of Charges</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80" name="Imagen 10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A</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79" name="Imagen 10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3!a</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78" name="Imagen 10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(Code)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Mandatory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which party will bear the applicable charges for the subsequent transfer of funds.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CODES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One of the following codes must be used (Error code(s): T08):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6"/>
        <w:gridCol w:w="7681"/>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77" name="Imagen 10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BEN</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076" name="Imagen 10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All transaction charges, including the charges of the financial institution servicing the ordering customer's account, for the subsequent credit transfer(s) are to be borne by the beneficiary customer.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75" name="Imagen 10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OUR</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074" name="Imagen 10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All transaction charges for the subsequent credit transfer are to be borne by the ordering customer.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73" name="Imagen 10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SHA</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072" name="Imagen 10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All transaction charges other than the charges of the financial institution servicing the ordering customer account are borne by the beneficiary customer.</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These charge codes cover potential charges associated with the sending of subsequent MTs 102, 103. Charges for sending the MT 101 should be handled outside of this message type. </w:t>
      </w:r>
    </w:p>
    <w:p w:rsidR="00393E6F" w:rsidRDefault="00393E6F">
      <w:pPr>
        <w:spacing w:after="0" w:line="240" w:lineRule="auto"/>
        <w:rPr>
          <w:lang w:val="en-US"/>
        </w:rPr>
      </w:pP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24. Field 25A: Charges Account</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1765"/>
        <w:gridCol w:w="2610"/>
        <w:gridCol w:w="4345"/>
      </w:tblGrid>
      <w:tr w:rsidR="00393E6F" w:rsidRPr="00393E6F" w:rsidTr="00393E6F">
        <w:trPr>
          <w:tblCellSpacing w:w="15" w:type="dxa"/>
        </w:trPr>
        <w:tc>
          <w:tcPr>
            <w:tcW w:w="10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83" name="Imagen 10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Option A</w:t>
            </w:r>
          </w:p>
        </w:tc>
        <w:tc>
          <w:tcPr>
            <w:tcW w:w="1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82" name="Imagen 10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/34x</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81" name="Imagen 10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Optional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ordering customer's account number to which applicable transaction charges should be separately applied.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USAGE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used, the account number must be different from the account number specified in field 50a Ordering Customer. </w:t>
      </w: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Field Specifications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25. Field 36: Exchange Rate</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FORMAT</w:t>
      </w:r>
    </w:p>
    <w:tbl>
      <w:tblPr>
        <w:tblW w:w="4900" w:type="pct"/>
        <w:tblCellSpacing w:w="15" w:type="dxa"/>
        <w:tblCellMar>
          <w:left w:w="0" w:type="dxa"/>
          <w:right w:w="0" w:type="dxa"/>
        </w:tblCellMar>
        <w:tblLook w:val="04A0" w:firstRow="1" w:lastRow="0" w:firstColumn="1" w:lastColumn="0" w:noHBand="0" w:noVBand="1"/>
      </w:tblPr>
      <w:tblGrid>
        <w:gridCol w:w="2289"/>
        <w:gridCol w:w="6431"/>
      </w:tblGrid>
      <w:tr w:rsidR="00393E6F" w:rsidRPr="00393E6F" w:rsidTr="00393E6F">
        <w:trPr>
          <w:tblCellSpacing w:w="15" w:type="dxa"/>
        </w:trPr>
        <w:tc>
          <w:tcPr>
            <w:tcW w:w="13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86" name="Imagen 10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12d</w:t>
            </w:r>
          </w:p>
        </w:tc>
        <w:tc>
          <w:tcPr>
            <w:tcW w:w="37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085" name="Imagen 10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(Rate)</w:t>
            </w:r>
          </w:p>
        </w:tc>
      </w:tr>
    </w:tbl>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PRESENCE</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bookmarkStart w:id="178" w:name="mt101-25-field-36-deleted"/>
      <w:bookmarkEnd w:id="178"/>
      <w:r w:rsidRPr="00393E6F">
        <w:rPr>
          <w:rFonts w:ascii="Arial" w:hAnsi="Arial" w:cs="Arial"/>
          <w:color w:val="000000"/>
          <w:sz w:val="24"/>
          <w:szCs w:val="24"/>
          <w:lang w:eastAsia="es-MX"/>
        </w:rPr>
        <w:t>Conditional (</w:t>
      </w:r>
      <w:r>
        <w:rPr>
          <w:rFonts w:ascii="Arial" w:hAnsi="Arial" w:cs="Arial"/>
          <w:noProof/>
          <w:color w:val="0000FF"/>
          <w:sz w:val="24"/>
          <w:szCs w:val="24"/>
          <w:lang w:eastAsia="es-MX"/>
        </w:rPr>
        <w:drawing>
          <wp:inline distT="0" distB="0" distL="0" distR="0">
            <wp:extent cx="95250" cy="95250"/>
            <wp:effectExtent l="0" t="0" r="0" b="0"/>
            <wp:docPr id="1084" name="Imagen 10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ins w:id="179" w:author="Unknown">
        <w:r w:rsidRPr="00393E6F">
          <w:rPr>
            <w:rFonts w:ascii="Arial" w:hAnsi="Arial" w:cs="Arial"/>
            <w:color w:val="0000FF"/>
            <w:sz w:val="24"/>
            <w:szCs w:val="24"/>
            <w:lang w:eastAsia="es-MX"/>
          </w:rPr>
          <w:t>C2</w:t>
        </w:r>
      </w:ins>
      <w:r w:rsidRPr="00393E6F">
        <w:rPr>
          <w:rFonts w:ascii="Arial" w:hAnsi="Arial" w:cs="Arial"/>
          <w:color w:val="000000"/>
          <w:sz w:val="24"/>
          <w:szCs w:val="24"/>
          <w:lang w:eastAsia="es-MX"/>
        </w:rPr>
        <w:t xml:space="preserve"> </w:t>
      </w:r>
      <w:del w:id="180" w:author="Unknown">
        <w:r w:rsidRPr="00393E6F">
          <w:rPr>
            <w:rFonts w:ascii="Arial" w:hAnsi="Arial" w:cs="Arial"/>
            <w:strike/>
            <w:color w:val="FF0000"/>
            <w:sz w:val="24"/>
            <w:szCs w:val="24"/>
            <w:lang w:eastAsia="es-MX"/>
          </w:rPr>
          <w:delText>C2, C9</w:delText>
        </w:r>
      </w:del>
      <w:r w:rsidRPr="00393E6F">
        <w:rPr>
          <w:rFonts w:ascii="Arial" w:hAnsi="Arial" w:cs="Arial"/>
          <w:color w:val="000000"/>
          <w:sz w:val="24"/>
          <w:szCs w:val="24"/>
          <w:lang w:eastAsia="es-MX"/>
        </w:rPr>
        <w:t xml:space="preserve"> )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eastAsia="es-MX"/>
        </w:rPr>
      </w:pPr>
      <w:r w:rsidRPr="00393E6F">
        <w:rPr>
          <w:rFonts w:ascii="Arial" w:hAnsi="Arial" w:cs="Arial"/>
          <w:color w:val="003399"/>
          <w:sz w:val="24"/>
          <w:szCs w:val="24"/>
          <w:lang w:eastAsia="es-MX"/>
        </w:rPr>
        <w:t>DEFINITION</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field specifies the exchange rate applied by the ordering customer/instructing party when converting the original ordered amount to the transaction amount.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NETWORK VALIDATED RULES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The integer part of Rate must contain at least one digit. A decimal comma is mandatory and is included in the maximum length (Error code(s): T40</w:t>
      </w:r>
      <w:proofErr w:type="gramStart"/>
      <w:r w:rsidRPr="00393E6F">
        <w:rPr>
          <w:rFonts w:ascii="Arial" w:hAnsi="Arial" w:cs="Arial"/>
          <w:color w:val="000000"/>
          <w:sz w:val="24"/>
          <w:szCs w:val="24"/>
          <w:lang w:val="en-US" w:eastAsia="es-MX"/>
        </w:rPr>
        <w:t>,T43</w:t>
      </w:r>
      <w:proofErr w:type="gramEnd"/>
      <w:r w:rsidRPr="00393E6F">
        <w:rPr>
          <w:rFonts w:ascii="Arial" w:hAnsi="Arial" w:cs="Arial"/>
          <w:color w:val="000000"/>
          <w:sz w:val="24"/>
          <w:szCs w:val="24"/>
          <w:lang w:val="en-US" w:eastAsia="es-MX"/>
        </w:rPr>
        <w:t xml:space="preserve">). </w:t>
      </w:r>
    </w:p>
    <w:p w:rsidR="00393E6F" w:rsidRDefault="00393E6F">
      <w:pPr>
        <w:spacing w:after="0" w:line="240" w:lineRule="auto"/>
        <w:rPr>
          <w:lang w:val="en-US"/>
        </w:rPr>
      </w:pPr>
    </w:p>
    <w:p w:rsidR="00393E6F" w:rsidRDefault="00393E6F">
      <w:pPr>
        <w:spacing w:after="0" w:line="240" w:lineRule="auto"/>
        <w:rPr>
          <w:lang w:val="en-US"/>
        </w:rPr>
      </w:pPr>
      <w:r>
        <w:rPr>
          <w:lang w:val="en-US"/>
        </w:rPr>
        <w:br w:type="page"/>
      </w: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Examples</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Examples on field 50H occurring in Sequence A vs. Sequence B</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following examples illustrate the use of field 50H appearing in either sequence A or sequence B. </w:t>
      </w:r>
    </w:p>
    <w:p w:rsidR="00393E6F" w:rsidRPr="00393E6F" w:rsidRDefault="00393E6F" w:rsidP="00393E6F">
      <w:pPr>
        <w:pBdr>
          <w:bottom w:val="single" w:sz="6" w:space="0" w:color="000000"/>
        </w:pBdr>
        <w:spacing w:before="100" w:beforeAutospacing="1" w:after="100" w:afterAutospacing="1" w:line="240" w:lineRule="auto"/>
        <w:outlineLvl w:val="4"/>
        <w:rPr>
          <w:rFonts w:ascii="Arial" w:hAnsi="Arial" w:cs="Arial"/>
          <w:color w:val="003399"/>
          <w:sz w:val="24"/>
          <w:szCs w:val="24"/>
          <w:lang w:val="en-US" w:eastAsia="es-MX"/>
        </w:rPr>
      </w:pPr>
      <w:r w:rsidRPr="00393E6F">
        <w:rPr>
          <w:rFonts w:ascii="Arial" w:hAnsi="Arial" w:cs="Arial"/>
          <w:color w:val="003399"/>
          <w:sz w:val="24"/>
          <w:szCs w:val="24"/>
          <w:lang w:val="en-US" w:eastAsia="es-MX"/>
        </w:rPr>
        <w:t>Background</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 multinational Swiss pharmaceutical company, MAG-NUM, must frequently make £ Sterling payments to different third party companies located in the U.K. MAG-NUM maintains several £ Sterling accounts with its primary U.K. correspondent. </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Case 1: Ordering customer account appears in Sequence A; Single MT 101 with single debit account.</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val="en-US" w:eastAsia="es-MX"/>
        </w:rPr>
        <w:t xml:space="preserve">This £ Sterling account holder wishes to make a payment to a third party U.K. supplier. </w:t>
      </w:r>
      <w:r w:rsidRPr="00393E6F">
        <w:rPr>
          <w:rFonts w:ascii="Arial" w:hAnsi="Arial" w:cs="Arial"/>
          <w:color w:val="000000"/>
          <w:sz w:val="24"/>
          <w:szCs w:val="24"/>
          <w:lang w:eastAsia="es-MX"/>
        </w:rPr>
        <w:t xml:space="preserve">The corresponding MT 101 is: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406" name="Imagen 14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Explanation</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405" name="Imagen 14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Format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404" name="Imagen 14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403" name="Imagen 14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BNKACH10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402" name="Imagen 14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type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401" name="Imagen 14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400" name="Imagen 14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Receiver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99" name="Imagen 13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BNKAGB22</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98" name="Imagen 13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text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97" name="Imagen 13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Sender's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96" name="Imagen 13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:20:FILEREF1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95" name="Imagen 13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Customer specified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94" name="Imagen 13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:21R:UKSUPPLIER990901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93" name="Imagen 13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Index/Total</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92" name="Imagen 13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:28D:1/1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91" name="Imagen 13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390" name="Imagen 13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gramStart"/>
            <w:r w:rsidRPr="00393E6F">
              <w:rPr>
                <w:rFonts w:ascii="Courier New" w:hAnsi="Courier New" w:cs="Courier New"/>
                <w:color w:val="000000"/>
                <w:sz w:val="24"/>
                <w:szCs w:val="24"/>
                <w:lang w:val="en-US" w:eastAsia="es-MX"/>
              </w:rPr>
              <w:t>:50H</w:t>
            </w:r>
            <w:proofErr w:type="gramEnd"/>
            <w:r w:rsidRPr="00393E6F">
              <w:rPr>
                <w:rFonts w:ascii="Courier New" w:hAnsi="Courier New" w:cs="Courier New"/>
                <w:color w:val="000000"/>
                <w:sz w:val="24"/>
                <w:szCs w:val="24"/>
                <w:lang w:val="en-US" w:eastAsia="es-MX"/>
              </w:rPr>
              <w:t>:/8754219990</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89" name="Imagen 13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MAG-NUM INC.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88" name="Imagen 13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GENERAL A/C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87" name="Imagen 13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BANHOFFSTRASSE 30</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86" name="Imagen 13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ZURICH, SWITZERLAND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85" name="Imagen 13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Requested execution date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84" name="Imagen 13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:30:020905</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83" name="Imagen 13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82" name="Imagen 13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:21:TRANSREF1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81" name="Imagen 13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80" name="Imagen 13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:32B:GBP12500,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79" name="Imagen 13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78" name="Imagen 13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:59:/1091282</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77" name="Imagen 13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Beneficiary 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76" name="Imagen 13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75" name="Imagen 13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1374" name="Imagen 13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End of message text/trailer</w:t>
            </w:r>
          </w:p>
        </w:tc>
      </w:tr>
    </w:tbl>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Case 2: Ordering customer account appears in sequence A; Multiple MT 101 with single debit account.</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 Sterling account holder wishes to pay three different third party U.K. suppliers on the same date. </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val="en-US" w:eastAsia="es-MX"/>
        </w:rPr>
        <w:t xml:space="preserve">MAG-NUM needs to use the same £ Sterling account for all three payments. </w:t>
      </w:r>
      <w:r w:rsidRPr="00393E6F">
        <w:rPr>
          <w:rFonts w:ascii="Arial" w:hAnsi="Arial" w:cs="Arial"/>
          <w:color w:val="000000"/>
          <w:sz w:val="24"/>
          <w:szCs w:val="24"/>
          <w:lang w:eastAsia="es-MX"/>
        </w:rPr>
        <w:t xml:space="preserve">The corresponding MT 101 is: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373" name="Imagen 13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Explanation</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372" name="Imagen 13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Format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71" name="Imagen 13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70" name="Imagen 13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BNKACH10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69" name="Imagen 13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type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68" name="Imagen 13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67" name="Imagen 13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Receiver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66" name="Imagen 13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BNKAGB22</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65" name="Imagen 13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text :</w:t>
            </w:r>
            <w:r w:rsidRPr="00393E6F">
              <w:rPr>
                <w:rFonts w:ascii="Arial" w:hAnsi="Arial" w:cs="Arial"/>
                <w:i/>
                <w:iCs/>
                <w:color w:val="000000"/>
                <w:sz w:val="24"/>
                <w:szCs w:val="24"/>
                <w:lang w:eastAsia="es-MX"/>
              </w:rPr>
              <w:t>General information</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64" name="Imagen 13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Sender's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63" name="Imagen 13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:20:FILEREF2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62" name="Imagen 13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Customer specified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61" name="Imagen 13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:21R:UKSUPPLIER990901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60" name="Imagen 13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Index/Total</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59" name="Imagen 13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:28D:1/1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58" name="Imagen 13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357" name="Imagen 13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gramStart"/>
            <w:r w:rsidRPr="00393E6F">
              <w:rPr>
                <w:rFonts w:ascii="Courier New" w:hAnsi="Courier New" w:cs="Courier New"/>
                <w:color w:val="000000"/>
                <w:sz w:val="24"/>
                <w:szCs w:val="24"/>
                <w:lang w:val="en-US" w:eastAsia="es-MX"/>
              </w:rPr>
              <w:t>:50H</w:t>
            </w:r>
            <w:proofErr w:type="gramEnd"/>
            <w:r w:rsidRPr="00393E6F">
              <w:rPr>
                <w:rFonts w:ascii="Courier New" w:hAnsi="Courier New" w:cs="Courier New"/>
                <w:color w:val="000000"/>
                <w:sz w:val="24"/>
                <w:szCs w:val="24"/>
                <w:lang w:val="en-US" w:eastAsia="es-MX"/>
              </w:rPr>
              <w:t>:/8754219990</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56" name="Imagen 13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MAG-NUM INC.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55" name="Imagen 13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GENERAL A/C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54" name="Imagen 13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BAHNOFFSTRASSE 30</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53" name="Imagen 13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ZURICH, SWITZERLAND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52" name="Imagen 13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Requested execution date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51" name="Imagen 13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:30:020905</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6520" cy="96520"/>
                  <wp:effectExtent l="0" t="0" r="0" b="0"/>
                  <wp:docPr id="1350" name="Imagen 13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49" name="Imagen 13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48" name="Imagen 13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:21:TRANSREF1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47" name="Imagen 13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46" name="Imagen 13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:32B:GBP12500,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45" name="Imagen 13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44" name="Imagen 13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:59:/1091282</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43" name="Imagen 13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Beneficiary 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42" name="Imagen 13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41" name="Imagen 13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6520" cy="96520"/>
                  <wp:effectExtent l="0" t="0" r="0" b="0"/>
                  <wp:docPr id="1340" name="Imagen 13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39" name="Imagen 13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38" name="Imagen 13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:21:TRANSREF2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37" name="Imagen 13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36" name="Imagen 13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:32B:GBP15000,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35" name="Imagen 13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34" name="Imagen 13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:59:/8123560</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33" name="Imagen 13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Beneficiary 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32" name="Imagen 13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31" name="Imagen 13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6520" cy="96520"/>
                  <wp:effectExtent l="0" t="0" r="0" b="0"/>
                  <wp:docPr id="1330" name="Imagen 13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29" name="Imagen 13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28" name="Imagen 13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:21:TRANSREF3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27" name="Imagen 13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26" name="Imagen 13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:32B:GBP10000,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25" name="Imagen 13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24" name="Imagen 13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:59:/2179742</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323" name="Imagen 13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Beneficiary3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22" name="Imagen 13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21" name="Imagen 13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1320" name="Imagen 13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End of message text/trailer</w:t>
            </w:r>
          </w:p>
        </w:tc>
      </w:tr>
    </w:tbl>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Case 3: Ordering customer account appears in Sequence B; Multiple MT 101 with multiple debit accounts.</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val="en-US" w:eastAsia="es-MX"/>
        </w:rPr>
        <w:t xml:space="preserve">MAG-NUM wants to make payments out of three different £ Sterling accounts it maintains with its primary U.K. correspondent. </w:t>
      </w:r>
      <w:r w:rsidRPr="00393E6F">
        <w:rPr>
          <w:rFonts w:ascii="Arial" w:hAnsi="Arial" w:cs="Arial"/>
          <w:color w:val="000000"/>
          <w:sz w:val="24"/>
          <w:szCs w:val="24"/>
          <w:lang w:eastAsia="es-MX"/>
        </w:rPr>
        <w:t xml:space="preserve">The corresponding MT 101 is: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319" name="Imagen 13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Explanation</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318" name="Imagen 13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Format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17" name="Imagen 13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16" name="Imagen 13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BNKACH10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15" name="Imagen 13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type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14" name="Imagen 13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13" name="Imagen 13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Receiver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12" name="Imagen 13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BNKAGB22</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11" name="Imagen 13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text :</w:t>
            </w:r>
            <w:r w:rsidRPr="00393E6F">
              <w:rPr>
                <w:rFonts w:ascii="Arial" w:hAnsi="Arial" w:cs="Arial"/>
                <w:i/>
                <w:iCs/>
                <w:color w:val="000000"/>
                <w:sz w:val="24"/>
                <w:szCs w:val="24"/>
                <w:lang w:eastAsia="es-MX"/>
              </w:rPr>
              <w:t>General information</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10" name="Imagen 13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Sender's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09" name="Imagen 13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:20:FILEREF3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08" name="Imagen 13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Customer specified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07" name="Imagen 13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:21R:UKSUPPLIER990901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06" name="Imagen 13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Index/Total</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05" name="Imagen 13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:28D:1/1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04" name="Imagen 13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Requested execution date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03" name="Imagen 13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:30:020906</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6520" cy="96520"/>
                  <wp:effectExtent l="0" t="0" r="0" b="0"/>
                  <wp:docPr id="1302" name="Imagen 13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301" name="Imagen 13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300" name="Imagen 13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:21:TRANSREF1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99" name="Imagen 12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98" name="Imagen 12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:32B:GBP12500,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97" name="Imagen 12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296" name="Imagen 12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gramStart"/>
            <w:r w:rsidRPr="00393E6F">
              <w:rPr>
                <w:rFonts w:ascii="Courier New" w:hAnsi="Courier New" w:cs="Courier New"/>
                <w:color w:val="000000"/>
                <w:sz w:val="24"/>
                <w:szCs w:val="24"/>
                <w:lang w:val="en-US" w:eastAsia="es-MX"/>
              </w:rPr>
              <w:t>:50H</w:t>
            </w:r>
            <w:proofErr w:type="gramEnd"/>
            <w:r w:rsidRPr="00393E6F">
              <w:rPr>
                <w:rFonts w:ascii="Courier New" w:hAnsi="Courier New" w:cs="Courier New"/>
                <w:color w:val="000000"/>
                <w:sz w:val="24"/>
                <w:szCs w:val="24"/>
                <w:lang w:val="en-US" w:eastAsia="es-MX"/>
              </w:rPr>
              <w:t>:/8754219990</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95" name="Imagen 12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MAG-NUM INC.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94" name="Imagen 12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PRM SUPPLIER 1 A/C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93" name="Imagen 12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BAHNOFFSTRASSE 30</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92" name="Imagen 12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ZURICH, SWITZERLAND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91" name="Imagen 12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90" name="Imagen 12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:59:/1091282</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89" name="Imagen 12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Beneficiary1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88" name="Imagen 12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87" name="Imagen 12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6520" cy="96520"/>
                  <wp:effectExtent l="0" t="0" r="0" b="0"/>
                  <wp:docPr id="1286" name="Imagen 12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85" name="Imagen 12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84" name="Imagen 12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:21:TRANSREF2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83" name="Imagen 12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82" name="Imagen 12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:32B:GBP15000,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81" name="Imagen 12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280" name="Imagen 12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gramStart"/>
            <w:r w:rsidRPr="00393E6F">
              <w:rPr>
                <w:rFonts w:ascii="Courier New" w:hAnsi="Courier New" w:cs="Courier New"/>
                <w:color w:val="000000"/>
                <w:sz w:val="24"/>
                <w:szCs w:val="24"/>
                <w:lang w:val="en-US" w:eastAsia="es-MX"/>
              </w:rPr>
              <w:t>:50H</w:t>
            </w:r>
            <w:proofErr w:type="gramEnd"/>
            <w:r w:rsidRPr="00393E6F">
              <w:rPr>
                <w:rFonts w:ascii="Courier New" w:hAnsi="Courier New" w:cs="Courier New"/>
                <w:color w:val="000000"/>
                <w:sz w:val="24"/>
                <w:szCs w:val="24"/>
                <w:lang w:val="en-US" w:eastAsia="es-MX"/>
              </w:rPr>
              <w:t>:/3456712356</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79" name="Imagen 12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MAG-NUM INC.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78" name="Imagen 12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PRM SUPPLIER 1 A/C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77" name="Imagen 12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BAHNOFFSTRASSE 30</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76" name="Imagen 12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ZURICH, SWITZERLAND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75" name="Imagen 12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74" name="Imagen 12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:59:/8123560</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73" name="Imagen 12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Beneficiary2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72" name="Imagen 12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71" name="Imagen 12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6520" cy="96520"/>
                  <wp:effectExtent l="0" t="0" r="0" b="0"/>
                  <wp:docPr id="1270" name="Imagen 12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69" name="Imagen 12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68" name="Imagen 12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:21:TRANSREF3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67" name="Imagen 12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66" name="Imagen 12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:32B:GBP10000,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65" name="Imagen 12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264" name="Imagen 12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50H:/5678908642</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63" name="Imagen 12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MAG-NUM INC.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62" name="Imagen 12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PRM SUPPLIER 1 A/C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61" name="Imagen 12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BAHNOFFSTRASSE 30</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60" name="Imagen 12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ZURICH, SWITZERLAND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59" name="Imagen 12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58" name="Imagen 12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:59:/2179742</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57" name="Imagen 12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Beneficiary3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56" name="Imagen 12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55" name="Imagen 12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1254" name="Imagen 12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End of message text/trailer</w:t>
            </w:r>
          </w:p>
        </w:tc>
      </w:tr>
    </w:tbl>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Examples on field 50L Instructing Party</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Case 1: Parent company paying from a subsidiary account.</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Company AXY in country XY wants to pay an invoice from its subsidiary TYZ's account in country YZ. Company AXY is authorised to make payments from subsidiary TYZ's account.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Company AXY instructs its bank (BNKAXYLL) in country XY to send an MT 101 Request For Transfer to the bank servicing the account for the subsidiary TYZ (BNKBYZLL) in country YZ, to request a payment to be made from the account of subsidiary TYZ in favour of beneficiary BFD.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As the name of the subsidiary would be meaningless for the beneficiary BFD, the name of the parent company AXY must appear in the payment message BNKBYZLL will generate. </w:t>
      </w:r>
    </w:p>
    <w:p w:rsidR="00393E6F" w:rsidRPr="00393E6F" w:rsidRDefault="00393E6F" w:rsidP="00393E6F">
      <w:pPr>
        <w:spacing w:before="100" w:beforeAutospacing="1" w:after="100" w:afterAutospacing="1"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5269865" cy="3152140"/>
            <wp:effectExtent l="0" t="0" r="6985" b="0"/>
            <wp:docPr id="1253" name="Imagen 1253" descr="http://www.10588.com/pub_web/swift/books/us1m/doc/d0010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descr="http://www.10588.com/pub_web/swift/books/us1m/doc/d001001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9865" cy="3152140"/>
                    </a:xfrm>
                    <a:prstGeom prst="rect">
                      <a:avLst/>
                    </a:prstGeom>
                    <a:noFill/>
                    <a:ln>
                      <a:noFill/>
                    </a:ln>
                  </pic:spPr>
                </pic:pic>
              </a:graphicData>
            </a:graphic>
          </wp:inline>
        </w:drawing>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r w:rsidRPr="00393E6F">
        <w:rPr>
          <w:rFonts w:ascii="Arial" w:hAnsi="Arial" w:cs="Arial"/>
          <w:color w:val="003399"/>
          <w:sz w:val="27"/>
          <w:szCs w:val="27"/>
          <w:lang w:val="en-US" w:eastAsia="es-MX"/>
        </w:rPr>
        <w:t>Case 2: Head Office paying from own account on behalf of multiple subsidiaries and itself.</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Walt Disney has concentrated its treasury cash management functions into one office, Walt Disney Company in Los Angeles, California. All wire transfer transactions ordered by Walt Disney's subsidiaries - such as Disney Stores, Disney Productions - are sent to the bank by Walt Disney Company.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At its various banks, Walt Disney Company holds master concentration accounts which it uses (debits) to cover any wire transfer transactions made through these banks. Payments which Walt Disney orders may be initiated for itself, or on behalf of one of its subsidiaries. </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Scenario: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4433"/>
        <w:gridCol w:w="4434"/>
      </w:tblGrid>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1252" name="Imagen 12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Account number at Bank of America (to debit):</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51" name="Imagen 12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12345-67891</w:t>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50" name="Imagen 12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Account owner:</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49" name="Imagen 12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Walt Disney Company</w:t>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48" name="Imagen 12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Subsidiaries:</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47" name="Imagen 12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Disney Stores, Disney Productions</w:t>
            </w:r>
          </w:p>
        </w:tc>
      </w:tr>
      <w:tr w:rsidR="00393E6F" w:rsidRPr="00393E6F" w:rsidTr="00393E6F">
        <w:trPr>
          <w:tblCellSpacing w:w="15" w:type="dxa"/>
        </w:trPr>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46" name="Imagen 12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Ordering parties:</w:t>
            </w:r>
          </w:p>
        </w:tc>
        <w:tc>
          <w:tcPr>
            <w:tcW w:w="250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1245" name="Imagen 12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Walt Disney Company, Disney Stores, Disney Productions</w:t>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Payments: </w:t>
      </w:r>
    </w:p>
    <w:p w:rsidR="00393E6F" w:rsidRPr="00393E6F" w:rsidRDefault="00393E6F" w:rsidP="00393E6F">
      <w:pPr>
        <w:numPr>
          <w:ilvl w:val="0"/>
          <w:numId w:val="31"/>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On behalf of Disney Stores, for 118,982.05 USD to Wung Lu Manufacturing at Hongkong and Shanghai Banking Corporation (account number 60648929889) in Beijing, CN. </w:t>
      </w:r>
    </w:p>
    <w:p w:rsidR="00393E6F" w:rsidRPr="00393E6F" w:rsidRDefault="00393E6F" w:rsidP="00393E6F">
      <w:pPr>
        <w:numPr>
          <w:ilvl w:val="0"/>
          <w:numId w:val="32"/>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On behalf of Disney Productions, for 50,000 USD, to Tristan Recording Studios at Midland Bank (account 0010499) in London, GB. </w:t>
      </w:r>
    </w:p>
    <w:p w:rsidR="00393E6F" w:rsidRPr="00393E6F" w:rsidRDefault="00393E6F" w:rsidP="00393E6F">
      <w:pPr>
        <w:numPr>
          <w:ilvl w:val="0"/>
          <w:numId w:val="33"/>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On behalf of Walt Disney Company, for 377,250 USD, to River Paper Company at Wells Fargo Bank (account number 26351-38947) in San Francisco, CA. </w:t>
      </w:r>
    </w:p>
    <w:p w:rsidR="00393E6F" w:rsidRPr="00393E6F" w:rsidRDefault="00393E6F" w:rsidP="00393E6F">
      <w:pPr>
        <w:numPr>
          <w:ilvl w:val="0"/>
          <w:numId w:val="34"/>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On behalf of Walt Disney Company, for 132,546.93 USD, to Pacific Telephone at Bank of America (account 12334-98765) in San Francisco, CA.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Walt Disney requests its transfer via First National Bank of Chicago (FNBCUS44), which sends the MT 101 Request For Transfer to Bank of America, San Francisco (BOFAUS6S). </w:t>
      </w:r>
    </w:p>
    <w:p w:rsidR="00393E6F" w:rsidRPr="00393E6F" w:rsidRDefault="00393E6F" w:rsidP="00393E6F">
      <w:pPr>
        <w:spacing w:before="100" w:beforeAutospacing="1" w:after="100" w:afterAutospacing="1" w:line="240" w:lineRule="auto"/>
        <w:outlineLvl w:val="5"/>
        <w:rPr>
          <w:rFonts w:ascii="Arial" w:hAnsi="Arial" w:cs="Arial"/>
          <w:color w:val="003399"/>
          <w:sz w:val="24"/>
          <w:szCs w:val="24"/>
          <w:lang w:eastAsia="es-MX"/>
        </w:rPr>
      </w:pPr>
      <w:r w:rsidRPr="00393E6F">
        <w:rPr>
          <w:rFonts w:ascii="Arial" w:hAnsi="Arial" w:cs="Arial"/>
          <w:color w:val="003399"/>
          <w:sz w:val="24"/>
          <w:szCs w:val="24"/>
          <w:lang w:eastAsia="es-MX"/>
        </w:rPr>
        <w:t>Payment Messages:</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244" name="Imagen 12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Explanation</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243" name="Imagen 12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Format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42" name="Imagen 12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41" name="Imagen 12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FNBCUS44</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40" name="Imagen 12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type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39" name="Imagen 12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38" name="Imagen 12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Receiver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37" name="Imagen 12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BOFAUS6S</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36" name="Imagen 12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text :</w:t>
            </w:r>
            <w:r w:rsidRPr="00393E6F">
              <w:rPr>
                <w:rFonts w:ascii="Arial" w:hAnsi="Arial" w:cs="Arial"/>
                <w:i/>
                <w:iCs/>
                <w:color w:val="000000"/>
                <w:sz w:val="24"/>
                <w:szCs w:val="24"/>
                <w:lang w:eastAsia="es-MX"/>
              </w:rPr>
              <w:t>General information</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35" name="Imagen 12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Sender's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34" name="Imagen 12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:20:021106-DSNY0001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33" name="Imagen 12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Index/Total</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32" name="Imagen 12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:28D:1/1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31" name="Imagen 12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30" name="Imagen 12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:50H:/12345-67891</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29" name="Imagen 12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WALT DISNEY COMPANY</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28" name="Imagen 12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Requested execution date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27" name="Imagen 12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:30:021106</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6520" cy="96520"/>
                  <wp:effectExtent l="0" t="0" r="0" b="0"/>
                  <wp:docPr id="1226" name="Imagen 12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25" name="Imagen 12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24" name="Imagen 12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:21:DS021106WLMCN</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23" name="Imagen 12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22" name="Imagen 12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:32B:USD118982,05</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21" name="Imagen 12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Instructing party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20" name="Imagen 12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:50L:DISNEY STORES SANTA MONICA, CA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19" name="Imagen 12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Account with institution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18" name="Imagen 12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:57A:HSBCCNSHBJG</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17" name="Imagen 12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16" name="Imagen 12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gramStart"/>
            <w:r w:rsidRPr="00393E6F">
              <w:rPr>
                <w:rFonts w:ascii="Courier New" w:hAnsi="Courier New" w:cs="Courier New"/>
                <w:color w:val="000000"/>
                <w:sz w:val="24"/>
                <w:szCs w:val="24"/>
                <w:lang w:val="en-US" w:eastAsia="es-MX"/>
              </w:rPr>
              <w:t>:59</w:t>
            </w:r>
            <w:proofErr w:type="gramEnd"/>
            <w:r w:rsidRPr="00393E6F">
              <w:rPr>
                <w:rFonts w:ascii="Courier New" w:hAnsi="Courier New" w:cs="Courier New"/>
                <w:color w:val="000000"/>
                <w:sz w:val="24"/>
                <w:szCs w:val="24"/>
                <w:lang w:val="en-US" w:eastAsia="es-MX"/>
              </w:rPr>
              <w:t>:/60648929889</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15" name="Imagen 12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WUNG LU MANUFACTURING</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14" name="Imagen 12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23 XIAN MEN WAI AVE.</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213" name="Imagen 12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BEIJING</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12" name="Imagen 12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11" name="Imagen 12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6520" cy="96520"/>
                  <wp:effectExtent l="0" t="0" r="0" b="0"/>
                  <wp:docPr id="1210" name="Imagen 12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09" name="Imagen 12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08" name="Imagen 12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:21:DP021106TRSGB</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07" name="Imagen 12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06" name="Imagen 12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:32B:USD50000,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05" name="Imagen 12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Instructing party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204" name="Imagen 12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:50L:WALT DISNEY PRODUCTIONS HOLLYWOOD CA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03" name="Imagen 12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Account with institution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202" name="Imagen 12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:57A:MIDLGB22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201" name="Imagen 12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200" name="Imagen 12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:59:/0010499</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99" name="Imagen 11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TRISTAN RECORDING STUDIOS</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98" name="Imagen 11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35 SURREY ROAD</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97" name="Imagen 11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BROMLEY, KENT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96" name="Imagen 11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95" name="Imagen 11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6520" cy="96520"/>
                  <wp:effectExtent l="0" t="0" r="0" b="0"/>
                  <wp:docPr id="1194" name="Imagen 11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93" name="Imagen 11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92" name="Imagen 11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:21:WDC021106RPCUS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91" name="Imagen 11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90" name="Imagen 11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:32B:USD377250,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89" name="Imagen 11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Instructing party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88" name="Imagen 11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:50L:WALT DISNEY COMPANY LOS ANGELES, CA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87" name="Imagen 11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Account with institution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86" name="Imagen 11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:57A:WFBIUS6S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85" name="Imagen 11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184" name="Imagen 11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:59:/26351-38947</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83" name="Imagen 11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RIVERS PAPER COMPANY</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82" name="Imagen 11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37498 STONE ROAD</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81" name="Imagen 11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SAN RAMON, CA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80" name="Imagen 11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79" name="Imagen 11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6520" cy="96520"/>
                  <wp:effectExtent l="0" t="0" r="0" b="0"/>
                  <wp:docPr id="1178" name="Imagen 11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4</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77" name="Imagen 11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76" name="Imagen 11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:21:WDC021106PTUS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75" name="Imagen 11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74" name="Imagen 11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:32B:USD132546,93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73" name="Imagen 11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Instructing party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72" name="Imagen 11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:50L:WALT DISNEY COMPANY LOS ANGELES, CA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71" name="Imagen 11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70" name="Imagen 11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gramStart"/>
            <w:r w:rsidRPr="00393E6F">
              <w:rPr>
                <w:rFonts w:ascii="Courier New" w:hAnsi="Courier New" w:cs="Courier New"/>
                <w:color w:val="000000"/>
                <w:sz w:val="24"/>
                <w:szCs w:val="24"/>
                <w:lang w:eastAsia="es-MX"/>
              </w:rPr>
              <w:t>:59</w:t>
            </w:r>
            <w:proofErr w:type="gramEnd"/>
            <w:r w:rsidRPr="00393E6F">
              <w:rPr>
                <w:rFonts w:ascii="Courier New" w:hAnsi="Courier New" w:cs="Courier New"/>
                <w:color w:val="000000"/>
                <w:sz w:val="24"/>
                <w:szCs w:val="24"/>
                <w:lang w:eastAsia="es-MX"/>
              </w:rPr>
              <w:t>:/12334-98765</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69" name="Imagen 11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Pacific Telephone</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68" name="Imagen 11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San Francisco, CA.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67" name="Imagen 11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66" name="Imagen 11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1165" name="Imagen 11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End of message test/trailer</w:t>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following payments are the corresponding MTs 103 that Bank of America sends for each applicable payment specified in the above MT 101: </w:t>
      </w:r>
    </w:p>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(1)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164" name="Imagen 11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Explanation</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163" name="Imagen 11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Format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62" name="Imagen 11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61" name="Imagen 11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BOFAUS6S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60" name="Imagen 11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type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59" name="Imagen 11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58" name="Imagen 11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Receiver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57" name="Imagen 11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HSBCCNSHBJG</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56" name="Imagen 11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text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55" name="Imagen 11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Sender's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54" name="Imagen 11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:20:6S-021106WD0002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53" name="Imagen 11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Bank Operation Code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52" name="Imagen 11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:23B:CRED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51" name="Imagen 11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Value date, currency,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50" name="Imagen 11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:32A:021106USD118982,05</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49" name="Imagen 11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48" name="Imagen 11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:50K:DISNEY STORES</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47" name="Imagen 11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SANTA MONICA, CA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46" name="Imagen 11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45" name="Imagen 11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proofErr w:type="gramStart"/>
            <w:r w:rsidRPr="00393E6F">
              <w:rPr>
                <w:rFonts w:ascii="Courier New" w:hAnsi="Courier New" w:cs="Courier New"/>
                <w:color w:val="000000"/>
                <w:sz w:val="24"/>
                <w:szCs w:val="24"/>
                <w:lang w:val="en-US" w:eastAsia="es-MX"/>
              </w:rPr>
              <w:t>:59</w:t>
            </w:r>
            <w:proofErr w:type="gramEnd"/>
            <w:r w:rsidRPr="00393E6F">
              <w:rPr>
                <w:rFonts w:ascii="Courier New" w:hAnsi="Courier New" w:cs="Courier New"/>
                <w:color w:val="000000"/>
                <w:sz w:val="24"/>
                <w:szCs w:val="24"/>
                <w:lang w:val="en-US" w:eastAsia="es-MX"/>
              </w:rPr>
              <w:t>:/60648929889</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44" name="Imagen 11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WUNG LU MANUFACTURING</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43" name="Imagen 11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23 XIAN MEN WAI AVE.</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42" name="Imagen 11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BEIJING</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41" name="Imagen 11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40" name="Imagen 11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1139" name="Imagen 11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End of message text/trailer</w:t>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color w:val="000000"/>
          <w:sz w:val="24"/>
          <w:szCs w:val="24"/>
          <w:lang w:eastAsia="es-MX"/>
        </w:rPr>
        <w:t xml:space="preserve">(2)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138" name="Imagen 11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Explanation</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137" name="Imagen 11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Format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36" name="Imagen 11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35" name="Imagen 11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BOFAUS6S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34" name="Imagen 11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type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33" name="Imagen 11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32" name="Imagen 11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Receiver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31" name="Imagen 11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MIDLGB22</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30" name="Imagen 11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text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29" name="Imagen 11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Sender's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28" name="Imagen 11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:20:6S-021106WD0003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27" name="Imagen 11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Bank Operation Code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26" name="Imagen 11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:23B:CRED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25" name="Imagen 11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Value date, currency,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24" name="Imagen 11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:32A:021106USD132546,93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23" name="Imagen 11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122" name="Imagen 11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:50K:WALT DISNEY PRODUCTIONS</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21" name="Imagen 11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HOLLYWOOD, CA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20" name="Imagen 11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119" name="Imagen 11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:59:/0010499</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18" name="Imagen 11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TRISTAN RECORDING STUDIOS</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17" name="Imagen 11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35 SURREY ROAD</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116" name="Imagen 11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BROMLEY, KENT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15" name="Imagen 11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14" name="Imagen 11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1113" name="Imagen 11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End of message text/trailer</w:t>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(3)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Although this payment would probably be sent via Fedwire, the MT 103 is shown for illustration purposes.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112" name="Imagen 11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Explanation</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6520" cy="96520"/>
                  <wp:effectExtent l="0" t="0" r="0" b="0"/>
                  <wp:docPr id="1111" name="Imagen 11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b/>
                <w:bCs/>
                <w:color w:val="003399"/>
                <w:sz w:val="24"/>
                <w:szCs w:val="24"/>
                <w:lang w:eastAsia="es-MX"/>
              </w:rPr>
              <w:t>Format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10" name="Imagen 11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09" name="Imagen 11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BOFAUS6S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08" name="Imagen 11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type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07" name="Imagen 11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06" name="Imagen 11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Receiver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05" name="Imagen 11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WFBIUS66</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04" name="Imagen 11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Message text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03" name="Imagen 11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Sender's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02" name="Imagen 11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:20:6S-021106WD0001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101" name="Imagen 11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Bank Operation Code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100" name="Imagen 11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:23B:CRED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099" name="Imagen 10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Value date, currency,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098" name="Imagen 10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:32A:021106USD377250,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097" name="Imagen 10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096" name="Imagen 10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:50K:WALT DISNEY COMPANY</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095" name="Imagen 10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LOS ANGELES, CA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094" name="Imagen 10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6520" cy="96520"/>
                  <wp:effectExtent l="0" t="0" r="0" b="0"/>
                  <wp:docPr id="1093" name="Imagen 10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:59:/26351-38947</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092" name="Imagen 10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RIVERS PAPER COMPANY</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091" name="Imagen 10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37498 STONE ROAD</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6520" cy="96520"/>
                  <wp:effectExtent l="0" t="0" r="0" b="0"/>
                  <wp:docPr id="1090" name="Imagen 10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SAN RAMON, CA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6520" cy="96520"/>
                  <wp:effectExtent l="0" t="0" r="0" b="0"/>
                  <wp:docPr id="1089" name="Imagen 10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6520" cy="96520"/>
                  <wp:effectExtent l="0" t="0" r="0" b="0"/>
                  <wp:docPr id="1088" name="Imagen 10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6520" cy="96520"/>
                  <wp:effectExtent l="0" t="0" r="0" b="0"/>
                  <wp:docPr id="1087" name="Imagen 10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 cy="96520"/>
                          </a:xfrm>
                          <a:prstGeom prst="rect">
                            <a:avLst/>
                          </a:prstGeom>
                          <a:noFill/>
                          <a:ln>
                            <a:noFill/>
                          </a:ln>
                        </pic:spPr>
                      </pic:pic>
                    </a:graphicData>
                  </a:graphic>
                </wp:inline>
              </w:drawing>
            </w:r>
            <w:r w:rsidRPr="00393E6F">
              <w:rPr>
                <w:rFonts w:ascii="Arial" w:hAnsi="Arial" w:cs="Arial"/>
                <w:color w:val="000000"/>
                <w:sz w:val="24"/>
                <w:szCs w:val="24"/>
                <w:lang w:val="en-US" w:eastAsia="es-MX"/>
              </w:rPr>
              <w:t>End of message text/trailer</w:t>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(4)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Since this transaction results in a book transfer on Bank of America's books, no corresponding MT 103 is generated. The beneficiary, Pacific Telephone, is advised of this payment via a balance reporting service and printed statement. </w:t>
      </w: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A complete example</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Finpetrol, a corporate customer located in Helsinki, Finland sends a multiple MT 101 Request for Transfer payment message through its sending financial institution (UXXXFIHH) to the receiving financial institution (CHXXUS33) with which it also maintains an account. Two transactions contained in this multiple payment message request the Receiver to debit the ordering customer account, and effect payment to the associated beneficiary customers. The third transaction requests the Receiver to 'repatriate' funds held in an account (account number 9102099999) at the branch of the Receiver (CHXXUS33BBB), for further credit to Finpetrol's account held at the Receiver (account number 9102056789).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Beneficiary Tony Baloney maintains an account with the Receiver (CHXXUS33), while beneficiary Softease PC maintains an account with a financial institution other than the Receiver, namely the account with institution (CHYYUS33). A software vendor invoice payment to Softease PC and a pension payment to Tony Baloney, in euro (EUR), are contained within this multiple payment message.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Finpetrol supplements its existing agreements with the three financial institutions with which it maintains an account, ie the sending financial institution (UXXXFIHH), the receiving financial institution (CHXXUS33), and the account servicing financial institution (CHXXUS33BBB). The supplement to the existing agreements establishes the basis for an agreement to exchange MT 101 messages.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third transaction requests the Receiver to repatriate funds held in an account (account number 9102099999) at the branch of the Receiver (CHXXUS33BBB), for further credit to Finpetrol's account held at the Receiver (account number 9020123100). </w:t>
      </w:r>
    </w:p>
    <w:p w:rsidR="00393E6F" w:rsidRPr="00393E6F" w:rsidRDefault="00393E6F" w:rsidP="00393E6F">
      <w:pPr>
        <w:spacing w:before="100" w:beforeAutospacing="1" w:after="100" w:afterAutospacing="1" w:line="240" w:lineRule="auto"/>
        <w:jc w:val="center"/>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5276850" cy="4876800"/>
            <wp:effectExtent l="0" t="0" r="0" b="0"/>
            <wp:docPr id="1540" name="Imagen 1540" descr="http://www.10588.com/pub_web/swift/books/us1m/doc/d0010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descr="http://www.10588.com/pub_web/swift/books/us1m/doc/d001001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4876800"/>
                    </a:xfrm>
                    <a:prstGeom prst="rect">
                      <a:avLst/>
                    </a:prstGeom>
                    <a:noFill/>
                    <a:ln>
                      <a:noFill/>
                    </a:ln>
                  </pic:spPr>
                </pic:pic>
              </a:graphicData>
            </a:graphic>
          </wp:inline>
        </w:drawing>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details agreed upon by the MT 101 Request for Transfer parties, which are highlighted below for the purpose of this message, are as follows: </w:t>
      </w:r>
    </w:p>
    <w:p w:rsidR="00393E6F" w:rsidRPr="00393E6F" w:rsidRDefault="00393E6F" w:rsidP="00393E6F">
      <w:pPr>
        <w:numPr>
          <w:ilvl w:val="0"/>
          <w:numId w:val="35"/>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transaction charges have been agreed upon, specified and are not included in the transaction amount </w:t>
      </w:r>
    </w:p>
    <w:p w:rsidR="00393E6F" w:rsidRPr="00393E6F" w:rsidRDefault="00393E6F" w:rsidP="00393E6F">
      <w:pPr>
        <w:numPr>
          <w:ilvl w:val="0"/>
          <w:numId w:val="35"/>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exchange rate to be applied to the transaction is known in advance by the ordering customer </w:t>
      </w:r>
    </w:p>
    <w:p w:rsidR="00393E6F" w:rsidRPr="00393E6F" w:rsidRDefault="00393E6F" w:rsidP="00393E6F">
      <w:pPr>
        <w:numPr>
          <w:ilvl w:val="0"/>
          <w:numId w:val="35"/>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FINPETROL wishes to have its portion of the associated transaction charges posted to a special charges account number: 9101000123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 the interest of simplicity, only 3 transactions have been included in the following MT 101 message.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39" name="Imagen 15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Explanation</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38" name="Imagen 15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Format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37" name="Imagen 15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Sending financial institution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36" name="Imagen 15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UXXXFIHH</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35" name="Imagen 15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Message type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34" name="Imagen 15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33" name="Imagen 15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Receiving financial institution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32" name="Imagen 15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CHXXUS33</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31" name="Imagen 15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Message text :</w:t>
            </w:r>
            <w:r w:rsidRPr="00393E6F">
              <w:rPr>
                <w:rFonts w:ascii="Arial" w:hAnsi="Arial" w:cs="Arial"/>
                <w:i/>
                <w:iCs/>
                <w:color w:val="000000"/>
                <w:sz w:val="24"/>
                <w:szCs w:val="24"/>
                <w:lang w:eastAsia="es-MX"/>
              </w:rPr>
              <w:t>General information</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30" name="Imagen 15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Sender's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29" name="Imagen 15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:20:11FF99RR</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28" name="Imagen 15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Message Index/Total</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27" name="Imagen 15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:28D:1/1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26" name="Imagen 15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Requested execution date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25" name="Imagen 15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:30:020327</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5250" cy="95250"/>
                  <wp:effectExtent l="0" t="0" r="0" b="0"/>
                  <wp:docPr id="1524" name="Imagen 15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23" name="Imagen 15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22" name="Imagen 15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:21:REF501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21" name="Imagen 15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F/X deal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20" name="Imagen 15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:21F:UKNOWIT1234</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19" name="Imagen 15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18" name="Imagen 15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:32B:USD90000,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17" name="Imagen 15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5250" cy="95250"/>
                  <wp:effectExtent l="0" t="0" r="0" b="0"/>
                  <wp:docPr id="1516" name="Imagen 15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:50H:/9020123100</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515" name="Imagen 15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FINPETROL INC.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514" name="Imagen 15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ANDRELAE SPINKATU 7</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513" name="Imagen 15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00690 HELSINKI, FINLAND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12" name="Imagen 15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 with institution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11" name="Imagen 15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:57C://CH9999</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10" name="Imagen 15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5250" cy="95250"/>
                  <wp:effectExtent l="0" t="0" r="0" b="0"/>
                  <wp:docPr id="1509" name="Imagen 15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:59:/756-857489-21</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508" name="Imagen 15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SOFTEASE PC GRAPHICS</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507" name="Imagen 15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34 BRENTWOOD ROAD</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506" name="Imagen 15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SEAFORD, NEW YORK 11246</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05" name="Imagen 15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Remittance information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504" name="Imagen 15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:70:/INV/19S95</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03" name="Imagen 15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Regulatory reporting</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5250" cy="95250"/>
                  <wp:effectExtent l="0" t="0" r="0" b="0"/>
                  <wp:docPr id="1502" name="Imagen 15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:77B:/BENEFRES/US</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501" name="Imagen 15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//34 BRENTWOOD ROAD</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500" name="Imagen 15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//SEAFORD, NEW YORK 11246</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99" name="Imagen 14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Currency/original ordered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98" name="Imagen 14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:33B:EUR100000,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97" name="Imagen 14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96" name="Imagen 14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:71A:SHA</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95" name="Imagen 14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Charges account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94" name="Imagen 14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:25A:/9101000123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93" name="Imagen 14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Exchange rate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92" name="Imagen 14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:36:0,90</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5250" cy="95250"/>
                  <wp:effectExtent l="0" t="0" r="0" b="0"/>
                  <wp:docPr id="1491" name="Imagen 14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90" name="Imagen 14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89" name="Imagen 14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:21:REF502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88" name="Imagen 14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F/X deal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87" name="Imagen 14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:21F:UKNOWIT1234</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86" name="Imagen 14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Instruction code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85" name="Imagen 14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:23E:CHQB</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84" name="Imagen 14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83" name="Imagen 14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:32B:USD1800,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82" name="Imagen 14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5250" cy="95250"/>
                  <wp:effectExtent l="0" t="0" r="0" b="0"/>
                  <wp:docPr id="1481" name="Imagen 14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roofErr w:type="gramStart"/>
            <w:r w:rsidRPr="00393E6F">
              <w:rPr>
                <w:rFonts w:ascii="Courier New" w:hAnsi="Courier New" w:cs="Courier New"/>
                <w:color w:val="000000"/>
                <w:sz w:val="24"/>
                <w:szCs w:val="24"/>
                <w:lang w:val="en-US" w:eastAsia="es-MX"/>
              </w:rPr>
              <w:t>:50H</w:t>
            </w:r>
            <w:proofErr w:type="gramEnd"/>
            <w:r w:rsidRPr="00393E6F">
              <w:rPr>
                <w:rFonts w:ascii="Courier New" w:hAnsi="Courier New" w:cs="Courier New"/>
                <w:color w:val="000000"/>
                <w:sz w:val="24"/>
                <w:szCs w:val="24"/>
                <w:lang w:val="en-US" w:eastAsia="es-MX"/>
              </w:rPr>
              <w:t>:/9020123100</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80" name="Imagen 14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FINPETROL INC.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79" name="Imagen 14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ANDRELAE SPINKATU 7</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78" name="Imagen 14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00690 HELSINKI, FINLAND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77" name="Imagen 14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5250" cy="95250"/>
                  <wp:effectExtent l="0" t="0" r="0" b="0"/>
                  <wp:docPr id="1476" name="Imagen 14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:59:TONY BALONEY</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75" name="Imagen 14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3159 MYRTLE AVENUE</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74" name="Imagen 14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BROOKLYN, NEW YORK 11245</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73" name="Imagen 14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Remittance information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72" name="Imagen 14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:70:03-02 PENSION PAYMENT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71" name="Imagen 14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Original ordered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70" name="Imagen 14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:33B:EUR2000,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69" name="Imagen 14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68" name="Imagen 14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:71A:OUR</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67" name="Imagen 14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Charges account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66" name="Imagen 14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:25A:/9101000123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65" name="Imagen 14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Exchange rate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64" name="Imagen 14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:36:0,9</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i/>
                <w:iCs/>
                <w:noProof/>
                <w:color w:val="000000"/>
                <w:sz w:val="24"/>
                <w:szCs w:val="24"/>
                <w:lang w:eastAsia="es-MX"/>
              </w:rPr>
              <w:drawing>
                <wp:inline distT="0" distB="0" distL="0" distR="0">
                  <wp:extent cx="95250" cy="95250"/>
                  <wp:effectExtent l="0" t="0" r="0" b="0"/>
                  <wp:docPr id="1463" name="Imagen 14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i/>
                <w:iCs/>
                <w:color w:val="000000"/>
                <w:sz w:val="24"/>
                <w:szCs w:val="24"/>
                <w:lang w:eastAsia="es-MX"/>
              </w:rPr>
              <w:t>Transaction details 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62" name="Imagen 14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Transaction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61" name="Imagen 14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:21:REF503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60" name="Imagen 14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Instruction code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59" name="Imagen 14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:23E:CMZB</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58" name="Imagen 14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Instruction code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57" name="Imagen 14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:23E:INTC</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56" name="Imagen 14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Currency/transaction amount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55" name="Imagen 14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roofErr w:type="gramStart"/>
            <w:r w:rsidRPr="00393E6F">
              <w:rPr>
                <w:rFonts w:ascii="Courier New" w:hAnsi="Courier New" w:cs="Courier New"/>
                <w:color w:val="000000"/>
                <w:sz w:val="24"/>
                <w:szCs w:val="24"/>
                <w:lang w:eastAsia="es-MX"/>
              </w:rPr>
              <w:t>:32B:0</w:t>
            </w:r>
            <w:proofErr w:type="gramEnd"/>
            <w:r w:rsidRPr="00393E6F">
              <w:rPr>
                <w:rFonts w:ascii="Courier New" w:hAnsi="Courier New" w:cs="Courier New"/>
                <w:color w:val="000000"/>
                <w:sz w:val="24"/>
                <w:szCs w:val="24"/>
                <w:lang w:eastAsia="es-MX"/>
              </w:rPr>
              <w: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54" name="Imagen 14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Ordering customer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5250" cy="95250"/>
                  <wp:effectExtent l="0" t="0" r="0" b="0"/>
                  <wp:docPr id="1453" name="Imagen 14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roofErr w:type="gramStart"/>
            <w:r w:rsidRPr="00393E6F">
              <w:rPr>
                <w:rFonts w:ascii="Courier New" w:hAnsi="Courier New" w:cs="Courier New"/>
                <w:color w:val="000000"/>
                <w:sz w:val="24"/>
                <w:szCs w:val="24"/>
                <w:lang w:val="en-US" w:eastAsia="es-MX"/>
              </w:rPr>
              <w:t>:50H</w:t>
            </w:r>
            <w:proofErr w:type="gramEnd"/>
            <w:r w:rsidRPr="00393E6F">
              <w:rPr>
                <w:rFonts w:ascii="Courier New" w:hAnsi="Courier New" w:cs="Courier New"/>
                <w:color w:val="000000"/>
                <w:sz w:val="24"/>
                <w:szCs w:val="24"/>
                <w:lang w:val="en-US" w:eastAsia="es-MX"/>
              </w:rPr>
              <w:t>:/9102099999</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52" name="Imagen 14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FINPETROL INC.</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51" name="Imagen 14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ANDRELAE SPINKATU 7</w:t>
            </w:r>
            <w:r w:rsidRPr="00393E6F">
              <w:rPr>
                <w:rFonts w:ascii="Courier New" w:hAnsi="Courier New" w:cs="Courier New"/>
                <w:color w:val="000000"/>
                <w:sz w:val="24"/>
                <w:szCs w:val="24"/>
                <w:lang w:val="en-US"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50" name="Imagen 14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00690 HELSINKI, FINLAND</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49" name="Imagen 14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 servicing institution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48" name="Imagen 14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:52A:CHXXUS33BBB</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47" name="Imagen 14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Beneficiary</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46" name="Imagen 14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:59:/9020123100</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45" name="Imagen 14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FINPETROL</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44" name="Imagen 14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Details of charges</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43" name="Imagen 14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:71A:SHA</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442" name="Imagen 14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End of message text/trailer</w:t>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 the following statement message sent by CHXXUS33 to the Sender of the MT 101, the statement line contains the transaction amounts as specified in Field 32B, transaction references as specified in field 21, and the ordering customer account number as specified in field 50H, Account.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441" name="Imagen 14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Explanation</w:t>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440" name="Imagen 144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Format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39" name="Imagen 143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Sender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38" name="Imagen 143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CHXXUS33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37" name="Imagen 143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Message Type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36" name="Imagen 143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940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35" name="Imagen 143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Receiver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34" name="Imagen 143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UXXXFIHH</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33" name="Imagen 143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Message text</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32" name="Imagen 143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Sender's reference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31" name="Imagen 143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:20:MTRFT111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30" name="Imagen 143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 identification</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29" name="Imagen 142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:25:9020123100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28" name="Imagen 142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Statement number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27" name="Imagen 142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:28:101/01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26" name="Imagen 142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Opening balance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25" name="Imagen 142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:60F:020326CUSD100000,</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24" name="Imagen 142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Statement line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23" name="Imagen 142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:61:020327D90000, S101REF501</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22" name="Imagen 14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//1010101011</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21" name="Imagen 14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Information to account owner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20" name="Imagen 14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:86:/REMI//INV/19S95</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19" name="Imagen 14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Statement line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18" name="Imagen 14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:61:020327D1800,S101REF502</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17" name="Imagen 14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//1010101012</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16" name="Imagen 14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Information to account owner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Courier New" w:hAnsi="Courier New" w:cs="Courier New"/>
                <w:noProof/>
                <w:color w:val="000000"/>
                <w:sz w:val="24"/>
                <w:szCs w:val="24"/>
                <w:lang w:eastAsia="es-MX"/>
              </w:rPr>
              <w:drawing>
                <wp:inline distT="0" distB="0" distL="0" distR="0">
                  <wp:extent cx="95250" cy="95250"/>
                  <wp:effectExtent l="0" t="0" r="0" b="0"/>
                  <wp:docPr id="1415" name="Imagen 14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val="en-US" w:eastAsia="es-MX"/>
              </w:rPr>
              <w:t>:86:/REMI/03-02 PENSION PAYMENT//PAID BY CHECK</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14" name="Imagen 14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Statement line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13" name="Imagen 14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:61:020327C73530,FCMZREF503</w:t>
            </w:r>
            <w:r w:rsidRPr="00393E6F">
              <w:rPr>
                <w:rFonts w:ascii="Courier New" w:hAnsi="Courier New" w:cs="Courier New"/>
                <w:color w:val="000000"/>
                <w:sz w:val="24"/>
                <w:szCs w:val="24"/>
                <w:lang w:eastAsia="es-MX"/>
              </w:rPr>
              <w:br/>
            </w:r>
            <w:r>
              <w:rPr>
                <w:rFonts w:ascii="Courier New" w:hAnsi="Courier New" w:cs="Courier New"/>
                <w:noProof/>
                <w:color w:val="000000"/>
                <w:sz w:val="24"/>
                <w:szCs w:val="24"/>
                <w:lang w:eastAsia="es-MX"/>
              </w:rPr>
              <w:drawing>
                <wp:inline distT="0" distB="0" distL="0" distR="0">
                  <wp:extent cx="95250" cy="95250"/>
                  <wp:effectExtent l="0" t="0" r="0" b="0"/>
                  <wp:docPr id="1412" name="Imagen 14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//101010BBB3</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11" name="Imagen 14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Information to account owner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10" name="Imagen 14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:86:/ORDP/CHXXUS33BBB</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409" name="Imagen 14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Closing balance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Courier New" w:hAnsi="Courier New" w:cs="Courier New"/>
                <w:noProof/>
                <w:color w:val="000000"/>
                <w:sz w:val="24"/>
                <w:szCs w:val="24"/>
                <w:lang w:eastAsia="es-MX"/>
              </w:rPr>
              <w:drawing>
                <wp:inline distT="0" distB="0" distL="0" distR="0">
                  <wp:extent cx="95250" cy="95250"/>
                  <wp:effectExtent l="0" t="0" r="0" b="0"/>
                  <wp:docPr id="1408" name="Imagen 14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Courier New" w:hAnsi="Courier New" w:cs="Courier New"/>
                <w:color w:val="000000"/>
                <w:sz w:val="24"/>
                <w:szCs w:val="24"/>
                <w:lang w:eastAsia="es-MX"/>
              </w:rPr>
              <w:t>:62F:020327CUSD81730,</w:t>
            </w:r>
          </w:p>
        </w:tc>
      </w:tr>
      <w:tr w:rsidR="00393E6F" w:rsidRPr="00393E6F" w:rsidTr="00393E6F">
        <w:trPr>
          <w:tblCellSpacing w:w="15"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407" name="Imagen 14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End of message text/trailer</w:t>
            </w:r>
          </w:p>
        </w:tc>
      </w:tr>
    </w:tbl>
    <w:p w:rsidR="00393E6F" w:rsidRDefault="00393E6F">
      <w:pPr>
        <w:spacing w:after="0" w:line="240" w:lineRule="auto"/>
        <w:rPr>
          <w:lang w:val="en-US"/>
        </w:rPr>
      </w:pPr>
      <w:r>
        <w:rPr>
          <w:lang w:val="en-US"/>
        </w:rPr>
        <w:br w:type="page"/>
      </w: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Operating Procedures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message requires the implementation of special procedures, with its use governed by at least the following two bilateral agreements: </w:t>
      </w:r>
    </w:p>
    <w:p w:rsidR="00393E6F" w:rsidRPr="00393E6F" w:rsidRDefault="00393E6F" w:rsidP="00393E6F">
      <w:pPr>
        <w:numPr>
          <w:ilvl w:val="0"/>
          <w:numId w:val="36"/>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Between the account servicing financial institution and the ordering customer. </w:t>
      </w:r>
    </w:p>
    <w:p w:rsidR="00393E6F" w:rsidRPr="00393E6F" w:rsidRDefault="00393E6F" w:rsidP="00393E6F">
      <w:pPr>
        <w:numPr>
          <w:ilvl w:val="0"/>
          <w:numId w:val="36"/>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Between the sending financial institution and the ordering customer.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Depending on local market practice, additional bilateral agreements may be required, for example: </w:t>
      </w:r>
    </w:p>
    <w:p w:rsidR="00393E6F" w:rsidRPr="00393E6F" w:rsidRDefault="00393E6F" w:rsidP="00393E6F">
      <w:pPr>
        <w:numPr>
          <w:ilvl w:val="0"/>
          <w:numId w:val="37"/>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Between the sending financial institution and the receiving financial institution. </w:t>
      </w:r>
    </w:p>
    <w:p w:rsidR="00393E6F" w:rsidRPr="00393E6F" w:rsidRDefault="00393E6F" w:rsidP="00393E6F">
      <w:pPr>
        <w:numPr>
          <w:ilvl w:val="0"/>
          <w:numId w:val="37"/>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Between the account servicing financial institution and the instructing party.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Institutions are recommended to use the MT 101 Operational Rules and Checklist as a guide for establishing their agreements. These bilateral agreements cover the responsibilities/liabilities of the parties of the request for transfer, the transaction amount limits, etc. </w:t>
      </w:r>
    </w:p>
    <w:p w:rsidR="00393E6F" w:rsidRPr="00393E6F" w:rsidRDefault="00393E6F" w:rsidP="00393E6F">
      <w:pPr>
        <w:pBdr>
          <w:bottom w:val="single" w:sz="6" w:space="0" w:color="000000"/>
        </w:pBdr>
        <w:spacing w:before="100" w:beforeAutospacing="1" w:after="100" w:afterAutospacing="1" w:line="240" w:lineRule="auto"/>
        <w:outlineLvl w:val="2"/>
        <w:rPr>
          <w:rFonts w:ascii="Arial" w:hAnsi="Arial" w:cs="Arial"/>
          <w:b/>
          <w:bCs/>
          <w:color w:val="003399"/>
          <w:sz w:val="36"/>
          <w:szCs w:val="36"/>
          <w:lang w:val="en-US" w:eastAsia="es-MX"/>
        </w:rPr>
      </w:pPr>
      <w:r w:rsidRPr="00393E6F">
        <w:rPr>
          <w:rFonts w:ascii="Arial" w:hAnsi="Arial" w:cs="Arial"/>
          <w:b/>
          <w:bCs/>
          <w:color w:val="003399"/>
          <w:sz w:val="36"/>
          <w:szCs w:val="36"/>
          <w:lang w:val="en-US" w:eastAsia="es-MX"/>
        </w:rPr>
        <w:t>MT 101 Operational Rules &amp; Checklist</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section provides a checklist for MT 101 payments. It is strongly recommended that these guidelines be used by financial institutions as a basis for establishing bilateral or multilateral agreements for the processing of request for transfer payments, ie payments transmitted by MT 101 via FIN, or FileAct.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It is also recommended that all items listed be covered in the bilateral or multilateral agreements. In order to further facilitate the set up of these agreements, common procedures have been defined which financial institutions, if they wish, may override.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checklist is not intended to provide an exhaustive list of items, nor does SWIFT claim any responsibility for it. </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bookmarkStart w:id="181" w:name="genaglae"/>
      <w:bookmarkEnd w:id="181"/>
      <w:r w:rsidRPr="00393E6F">
        <w:rPr>
          <w:rFonts w:ascii="Arial" w:hAnsi="Arial" w:cs="Arial"/>
          <w:color w:val="003399"/>
          <w:sz w:val="27"/>
          <w:szCs w:val="27"/>
          <w:lang w:val="en-US" w:eastAsia="es-MX"/>
        </w:rPr>
        <w:t>Bilateral Agreements, General Overview:</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b/>
          <w:bCs/>
          <w:color w:val="000000"/>
          <w:sz w:val="24"/>
          <w:szCs w:val="24"/>
          <w:lang w:val="en-US" w:eastAsia="es-MX"/>
        </w:rPr>
        <w:t>Bilateral Agreement 1:</w:t>
      </w:r>
      <w:r w:rsidRPr="00393E6F">
        <w:rPr>
          <w:rFonts w:ascii="Arial" w:hAnsi="Arial" w:cs="Arial"/>
          <w:color w:val="000000"/>
          <w:sz w:val="24"/>
          <w:szCs w:val="24"/>
          <w:lang w:val="en-US" w:eastAsia="es-MX"/>
        </w:rPr>
        <w:t xml:space="preserv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Amends an existing agreement between the receiving financial institution and the ordering customer.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agreement establishes the receiving financial institution's authorisation to accept and act upon ordering customer requested payment instructions received from the sending financial institution. Responsibility of effecting the actual movement of funds is an obligation of the receiving financial institution.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b/>
          <w:bCs/>
          <w:color w:val="000000"/>
          <w:sz w:val="24"/>
          <w:szCs w:val="24"/>
          <w:lang w:val="en-US" w:eastAsia="es-MX"/>
        </w:rPr>
        <w:t>Bilateral Agreement 2:</w:t>
      </w:r>
      <w:r w:rsidRPr="00393E6F">
        <w:rPr>
          <w:rFonts w:ascii="Arial" w:hAnsi="Arial" w:cs="Arial"/>
          <w:color w:val="000000"/>
          <w:sz w:val="24"/>
          <w:szCs w:val="24"/>
          <w:lang w:val="en-US" w:eastAsia="es-MX"/>
        </w:rPr>
        <w:t xml:space="preserv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Amends an existing (electronic payments link) agreement between the sending financial institution and the ordering customer.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agreement must clarify the obligations of the sending financial institution, including ensuring the integrity of the message received from the ordering customer, and the monitoring of the delivery of the message to the receiving financial institution.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agreement should also state that the liability of the sending financial institution is limited to the delivery of this message to the SWIFT network in a timely manner. In other words the sending financial institution is not liable for the actual payment.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b/>
          <w:bCs/>
          <w:color w:val="000000"/>
          <w:sz w:val="24"/>
          <w:szCs w:val="24"/>
          <w:lang w:val="en-US" w:eastAsia="es-MX"/>
        </w:rPr>
        <w:t>Bilateral Agreement 3:</w:t>
      </w:r>
      <w:r w:rsidRPr="00393E6F">
        <w:rPr>
          <w:rFonts w:ascii="Arial" w:hAnsi="Arial" w:cs="Arial"/>
          <w:color w:val="000000"/>
          <w:sz w:val="24"/>
          <w:szCs w:val="24"/>
          <w:lang w:val="en-US" w:eastAsia="es-MX"/>
        </w:rPr>
        <w:t xml:space="preserv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Establishes a bilateral agreement between financial institutions exchanging request for transfer messages.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agreement, if necessary, should further clarify the inter-bank responsibilities of the financial institutions involved in the request for transfer payment flow.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b/>
          <w:bCs/>
          <w:color w:val="000000"/>
          <w:sz w:val="24"/>
          <w:szCs w:val="24"/>
          <w:lang w:val="en-US" w:eastAsia="es-MX"/>
        </w:rPr>
        <w:t>Bilateral Agreement 4:</w:t>
      </w:r>
      <w:r w:rsidRPr="00393E6F">
        <w:rPr>
          <w:rFonts w:ascii="Arial" w:hAnsi="Arial" w:cs="Arial"/>
          <w:color w:val="000000"/>
          <w:sz w:val="24"/>
          <w:szCs w:val="24"/>
          <w:lang w:val="en-US" w:eastAsia="es-MX"/>
        </w:rPr>
        <w:t xml:space="preserv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Establishes a bilateral agreement between the account servicing financial institution and the instructing party/ordering customer.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This agreement, when used, allows the account owner to authorise the account servicing financial institution to effect the transfers ordered by the ordering customer or instructing party. </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bookmarkStart w:id="182" w:name="genaglaf"/>
      <w:bookmarkEnd w:id="182"/>
      <w:r w:rsidRPr="00393E6F">
        <w:rPr>
          <w:rFonts w:ascii="Arial" w:hAnsi="Arial" w:cs="Arial"/>
          <w:color w:val="003399"/>
          <w:sz w:val="27"/>
          <w:szCs w:val="27"/>
          <w:lang w:val="en-US" w:eastAsia="es-MX"/>
        </w:rPr>
        <w:t>Transaction Amount Limits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financial institutions agree to define amount limits on the individual transactions, their limits should be specified per currency.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the agreement allows for transactions above amounts to which specific requirements apply, eg regulatory reporting requirements, these requirements and their associated formatting should also be specified in the agreement. </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bookmarkStart w:id="183" w:name="genaglag"/>
      <w:bookmarkEnd w:id="183"/>
      <w:r w:rsidRPr="00393E6F">
        <w:rPr>
          <w:rFonts w:ascii="Arial" w:hAnsi="Arial" w:cs="Arial"/>
          <w:color w:val="003399"/>
          <w:sz w:val="27"/>
          <w:szCs w:val="27"/>
          <w:lang w:val="en-US" w:eastAsia="es-MX"/>
        </w:rPr>
        <w:t>Charging Options and Amounts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There are three charging options as defined for use in the MT 101, ie OUR, SHA, BEN.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These charges can be an exact amount or formula (percentage). The charges cover the guarantee and processing of transactions which the Receiver provides to the Sender, up to the transactions posting to the Beneficiary's account, or execution of payment to the beneficiary's account with institution. The pricing of incidental bank-customer services, eg the method of advice for daily/weekly/monthly statements, and their subsequent charging, which may differ from institution to institution, are not considered to be part of the charges.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941"/>
        <w:gridCol w:w="2926"/>
        <w:gridCol w:w="3029"/>
      </w:tblGrid>
      <w:tr w:rsidR="00393E6F" w:rsidRPr="00393E6F" w:rsidTr="00393E6F">
        <w:trPr>
          <w:tblHeade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622" name="Imagen 162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Charges due to</w:t>
            </w:r>
          </w:p>
        </w:tc>
        <w:tc>
          <w:tcPr>
            <w:tcW w:w="16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621" name="Imagen 162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 xml:space="preserve">Charges per message </w:t>
            </w:r>
            <w:hyperlink r:id="rId36" w:anchor="fnot1" w:history="1">
              <w:r w:rsidRPr="00393E6F">
                <w:rPr>
                  <w:rFonts w:ascii="Arial" w:hAnsi="Arial" w:cs="Arial"/>
                  <w:b/>
                  <w:bCs/>
                  <w:color w:val="333366"/>
                  <w:sz w:val="16"/>
                  <w:szCs w:val="16"/>
                  <w:u w:val="single"/>
                  <w:vertAlign w:val="superscript"/>
                  <w:lang w:eastAsia="es-MX"/>
                </w:rPr>
                <w:t>(1)</w:t>
              </w:r>
            </w:hyperlink>
            <w:r w:rsidRPr="00393E6F">
              <w:rPr>
                <w:rFonts w:ascii="Arial" w:hAnsi="Arial" w:cs="Arial"/>
                <w:b/>
                <w:bCs/>
                <w:color w:val="003399"/>
                <w:sz w:val="24"/>
                <w:szCs w:val="24"/>
                <w:lang w:eastAsia="es-MX"/>
              </w:rPr>
              <w:t xml:space="preserve"> </w:t>
            </w:r>
          </w:p>
        </w:tc>
        <w:tc>
          <w:tcPr>
            <w:tcW w:w="17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620" name="Imagen 162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 xml:space="preserve">Charges per transaction </w:t>
            </w:r>
            <w:hyperlink r:id="rId37" w:anchor="fnot1" w:history="1">
              <w:r w:rsidRPr="00393E6F">
                <w:rPr>
                  <w:rFonts w:ascii="Arial" w:hAnsi="Arial" w:cs="Arial"/>
                  <w:b/>
                  <w:bCs/>
                  <w:color w:val="333366"/>
                  <w:sz w:val="16"/>
                  <w:szCs w:val="16"/>
                  <w:u w:val="single"/>
                  <w:vertAlign w:val="superscript"/>
                  <w:lang w:eastAsia="es-MX"/>
                </w:rPr>
                <w:t>(1)</w:t>
              </w:r>
            </w:hyperlink>
            <w:r w:rsidRPr="00393E6F">
              <w:rPr>
                <w:rFonts w:ascii="Arial" w:hAnsi="Arial" w:cs="Arial"/>
                <w:b/>
                <w:bCs/>
                <w:color w:val="003399"/>
                <w:sz w:val="24"/>
                <w:szCs w:val="24"/>
                <w:lang w:eastAsia="es-MX"/>
              </w:rPr>
              <w:t xml:space="preserve"> </w:t>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19" name="Imagen 161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18" name="Imagen 161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17" name="Imagen 161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16" name="Imagen 161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15" name="Imagen 161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14" name="Imagen 161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bl>
    <w:p w:rsidR="00393E6F" w:rsidRPr="00393E6F" w:rsidRDefault="00393E6F" w:rsidP="00393E6F">
      <w:pPr>
        <w:spacing w:before="100" w:beforeAutospacing="1" w:after="100" w:afterAutospacing="1" w:line="240" w:lineRule="auto"/>
        <w:textAlignment w:val="top"/>
        <w:rPr>
          <w:rFonts w:ascii="Arial" w:hAnsi="Arial" w:cs="Arial"/>
          <w:i/>
          <w:iCs/>
          <w:color w:val="000000"/>
          <w:sz w:val="19"/>
          <w:szCs w:val="19"/>
          <w:lang w:val="en-US" w:eastAsia="es-MX"/>
        </w:rPr>
      </w:pPr>
      <w:r w:rsidRPr="00393E6F">
        <w:rPr>
          <w:rFonts w:ascii="Arial" w:hAnsi="Arial" w:cs="Arial"/>
          <w:i/>
          <w:iCs/>
          <w:color w:val="000000"/>
          <w:sz w:val="15"/>
          <w:szCs w:val="15"/>
          <w:lang w:val="en-US" w:eastAsia="es-MX"/>
        </w:rPr>
        <w:t>(1)</w:t>
      </w:r>
      <w:r w:rsidRPr="00393E6F">
        <w:rPr>
          <w:rFonts w:ascii="Arial" w:hAnsi="Arial" w:cs="Arial"/>
          <w:i/>
          <w:iCs/>
          <w:color w:val="000000"/>
          <w:sz w:val="19"/>
          <w:szCs w:val="19"/>
          <w:lang w:val="en-US" w:eastAsia="es-MX"/>
        </w:rPr>
        <w:t xml:space="preserve"> </w:t>
      </w:r>
      <w:bookmarkStart w:id="184" w:name="fnot1"/>
      <w:bookmarkEnd w:id="184"/>
      <w:r w:rsidRPr="00393E6F">
        <w:rPr>
          <w:rFonts w:ascii="Arial" w:hAnsi="Arial" w:cs="Arial"/>
          <w:i/>
          <w:iCs/>
          <w:color w:val="000000"/>
          <w:sz w:val="19"/>
          <w:szCs w:val="19"/>
          <w:lang w:val="en-US" w:eastAsia="es-MX"/>
        </w:rPr>
        <w:t xml:space="preserve">formula or exact amount </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bookmarkStart w:id="185" w:name="genaglah"/>
      <w:bookmarkEnd w:id="185"/>
      <w:r w:rsidRPr="00393E6F">
        <w:rPr>
          <w:rFonts w:ascii="Arial" w:hAnsi="Arial" w:cs="Arial"/>
          <w:color w:val="003399"/>
          <w:sz w:val="27"/>
          <w:szCs w:val="27"/>
          <w:lang w:val="en-US" w:eastAsia="es-MX"/>
        </w:rPr>
        <w:t>Dates &amp; Time Frames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sending financial institution and the receiving financial institution should agree on the time frame needed by the Receiver to execute the payments accepted in its country. This time frame starts as of an agreed upon cut-off time for receipt of incoming messages by the Receiver.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Messages received before the Receiver's cut-off time, will be settled on a pre-agreed upon day which is X number of days following the day of receipt D. For messages received after the Receiver's cut-off time, the settlement time frame will be based on D+1.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D will also be the basis for calculating the requested execution date, ie the date on which the ordering customer account is to be debited.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941"/>
        <w:gridCol w:w="2926"/>
        <w:gridCol w:w="3029"/>
      </w:tblGrid>
      <w:tr w:rsidR="00393E6F" w:rsidRPr="00393E6F" w:rsidTr="00393E6F">
        <w:trPr>
          <w:tblHeade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613" name="Imagen 161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6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612" name="Imagen 161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Currency 1</w:t>
            </w:r>
          </w:p>
        </w:tc>
        <w:tc>
          <w:tcPr>
            <w:tcW w:w="17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611" name="Imagen 161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Currency 2</w:t>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10" name="Imagen 161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Receiver's cut-off time</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09" name="Imagen 160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08" name="Imagen 160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07" name="Imagen 160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Settlement time frame</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06" name="Imagen 160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 (+)</w:t>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05" name="Imagen 160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 (+)</w:t>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604" name="Imagen 160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Execution time frame for on/us payments (until funds are on account of Beneficiary)</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03" name="Imagen 160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 (+)</w:t>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02" name="Imagen 160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 (+)</w:t>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601" name="Imagen 160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Execution time frame for not on/us payments (until funds are on the account of Beneficiary)</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600" name="Imagen 160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 (+)</w:t>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99" name="Imagen 159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 (+)</w:t>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eastAsia="es-MX"/>
        </w:rPr>
      </w:pPr>
      <w:r w:rsidRPr="00393E6F">
        <w:rPr>
          <w:rFonts w:ascii="Arial" w:hAnsi="Arial" w:cs="Arial"/>
          <w:b/>
          <w:bCs/>
          <w:color w:val="000000"/>
          <w:sz w:val="24"/>
          <w:szCs w:val="24"/>
          <w:lang w:eastAsia="es-MX"/>
        </w:rPr>
        <w:t>Explanation:</w:t>
      </w:r>
      <w:r w:rsidRPr="00393E6F">
        <w:rPr>
          <w:rFonts w:ascii="Arial" w:hAnsi="Arial" w:cs="Arial"/>
          <w:color w:val="000000"/>
          <w:sz w:val="24"/>
          <w:szCs w:val="24"/>
          <w:lang w:eastAsia="es-MX"/>
        </w:rPr>
        <w:t xml:space="preserve"> </w:t>
      </w:r>
    </w:p>
    <w:tbl>
      <w:tblPr>
        <w:tblW w:w="4900" w:type="pct"/>
        <w:tblCellSpacing w:w="15" w:type="dxa"/>
        <w:tblCellMar>
          <w:top w:w="75" w:type="dxa"/>
          <w:left w:w="75" w:type="dxa"/>
          <w:bottom w:w="75" w:type="dxa"/>
          <w:right w:w="75" w:type="dxa"/>
        </w:tblCellMar>
        <w:tblLook w:val="04A0" w:firstRow="1" w:lastRow="0" w:firstColumn="1" w:lastColumn="0" w:noHBand="0" w:noVBand="1"/>
      </w:tblPr>
      <w:tblGrid>
        <w:gridCol w:w="1186"/>
        <w:gridCol w:w="7681"/>
      </w:tblGrid>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98" name="Imagen 159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 xml:space="preserve">D = </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597" name="Imagen 159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Date of acceptance and receipt, meaning the message is received by Receiver before their cut-off time;</w:t>
            </w:r>
          </w:p>
        </w:tc>
      </w:tr>
      <w:tr w:rsidR="00393E6F" w:rsidRPr="00393E6F" w:rsidTr="00393E6F">
        <w:trPr>
          <w:tblCellSpacing w:w="15" w:type="dxa"/>
        </w:trPr>
        <w:tc>
          <w:tcPr>
            <w:tcW w:w="5000" w:type="pct"/>
            <w:gridSpan w:val="2"/>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96" name="Imagen 159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-or-</w:t>
            </w:r>
          </w:p>
        </w:tc>
      </w:tr>
      <w:tr w:rsidR="00393E6F" w:rsidRPr="00393E6F" w:rsidTr="00393E6F">
        <w:trPr>
          <w:tblCellSpacing w:w="15" w:type="dxa"/>
        </w:trPr>
        <w:tc>
          <w:tcPr>
            <w:tcW w:w="650" w:type="pct"/>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95" name="Imagen 159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D =</w:t>
            </w:r>
          </w:p>
        </w:tc>
        <w:tc>
          <w:tcPr>
            <w:tcW w:w="4350" w:type="pct"/>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594" name="Imagen 159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Date of receipt, and, D + 1 = date of acceptance, meaning the message was received after the Receiver's cut-off time on D.</w:t>
            </w:r>
          </w:p>
        </w:tc>
      </w:tr>
    </w:tbl>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bookmarkStart w:id="186" w:name="genaglai"/>
      <w:bookmarkEnd w:id="186"/>
      <w:r w:rsidRPr="00393E6F">
        <w:rPr>
          <w:rFonts w:ascii="Arial" w:hAnsi="Arial" w:cs="Arial"/>
          <w:color w:val="003399"/>
          <w:sz w:val="27"/>
          <w:szCs w:val="27"/>
          <w:lang w:val="en-US" w:eastAsia="es-MX"/>
        </w:rPr>
        <w:t>Level of Controls/Checks and Acceptance of Messages/ Transactions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Unless otherwise agreed, financial institutions will take as a basis for their controls/checks all current security aspects of FIN or FileAct as defined in the SWIFT FIN and FileAct User Handbooks, as well as the MT 101 message syntax and semantics as defined in the MT 101 message specifications.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In order to achieve straight-through processing of the MT 101s exchanged, financial institutions should define checks and controls related to the bilaterally agreed items.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Unless otherwise agreed/required, transactions passing the checks and controls are considered accepted and therefore irrevocable, ie to be posted to the ordering customer account at the Receiver. In FileAct, the positive acknowledgement sent by the Receiver confirms acceptance of the message received. In FIN, no specific message is required.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If transactions do not pass the checks/controls, they will be rejected (see section 5 below).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Checks and controls performed by the Receiver, including error codes prior to the execution of the transactions: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941"/>
        <w:gridCol w:w="2926"/>
        <w:gridCol w:w="3029"/>
      </w:tblGrid>
      <w:tr w:rsidR="00393E6F" w:rsidRPr="00393E6F" w:rsidTr="00393E6F">
        <w:trPr>
          <w:tblHeade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93" name="Imagen 159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Checks/Controls</w:t>
            </w:r>
          </w:p>
        </w:tc>
        <w:tc>
          <w:tcPr>
            <w:tcW w:w="16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92" name="Imagen 159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Yes/No</w:t>
            </w:r>
          </w:p>
        </w:tc>
        <w:tc>
          <w:tcPr>
            <w:tcW w:w="17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91" name="Imagen 159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Error code</w:t>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90" name="Imagen 159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Transaction amount</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89" name="Imagen 158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88" name="Imagen 158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87" name="Imagen 158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Requested execution date</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86" name="Imagen 158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85" name="Imagen 158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584" name="Imagen 158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Validity of sending financial institution</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83" name="Imagen 158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82" name="Imagen 158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581" name="Imagen 158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Account number/validity of ordering customer</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80" name="Imagen 158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79" name="Imagen 157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78" name="Imagen 157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Currency present</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77" name="Imagen 157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76" name="Imagen 157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575" name="Imagen 157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Account number/identification of beneficiary</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74" name="Imagen 157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73" name="Imagen 157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72" name="Imagen 157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Remittance data (Length/Code)</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71" name="Imagen 157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70" name="Imagen 157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9" name="Imagen 156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Instructing code</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8" name="Imagen 156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7" name="Imagen 156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6" name="Imagen 156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Account balance</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5" name="Imagen 156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4" name="Imagen 156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3" name="Imagen 156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Credit limit</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2" name="Imagen 156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1" name="Imagen 156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60" name="Imagen 156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eastAsia="es-MX"/>
              </w:rPr>
              <w:t>Other</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59" name="Imagen 155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58" name="Imagen 155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bl>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val="en-US" w:eastAsia="es-MX"/>
        </w:rPr>
      </w:pPr>
      <w:bookmarkStart w:id="187" w:name="genaglaj"/>
      <w:bookmarkEnd w:id="187"/>
      <w:r w:rsidRPr="00393E6F">
        <w:rPr>
          <w:rFonts w:ascii="Arial" w:hAnsi="Arial" w:cs="Arial"/>
          <w:color w:val="003399"/>
          <w:sz w:val="27"/>
          <w:szCs w:val="27"/>
          <w:lang w:val="en-US" w:eastAsia="es-MX"/>
        </w:rPr>
        <w:t>Rejects/Returns of Messages/Transactions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For rejects due to a communication failure between the Sender and the Receiver, the existing FIN and FileAct rules apply.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Unless otherwise agreed, messages properly received but failing to pass the checks as defined in section 4 (see above) will be rejected by the Receiver without further processing.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When advising of the transaction/message rejection in FIN, financial institutions are recommended to use either the MT 195, or another message type which follow the SWIFT payment reject guidelines. In FileAct, financial institutions are recommended to use the negative acknowledgement to advise of the rejection.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reject advice should contain, at a minimum, the reference of the rejected transaction/message and the corresponding error code(s). The parties should bilaterally agree the maximum delay acceptable for the Receiver to notify the sending financial institution, as well as possible related charges.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Unless otherwise agreed, the notification that is returned to the Sender exempts the Receiver from processing the message. The sending financial institution will, after correction, resubmit the transaction/message.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return of a rejected transaction/message to the sending financial institution after the transaction/message has been posted to an account of the ordering customer at the Receiver, will cause a settlement. Unless otherwise agreed, this settlement will adhere to the following rules: </w:t>
      </w:r>
    </w:p>
    <w:p w:rsidR="00393E6F" w:rsidRPr="00393E6F" w:rsidRDefault="00393E6F" w:rsidP="00393E6F">
      <w:pPr>
        <w:numPr>
          <w:ilvl w:val="0"/>
          <w:numId w:val="38"/>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it should be in the same currency as the original transaction currency </w:t>
      </w:r>
    </w:p>
    <w:p w:rsidR="00393E6F" w:rsidRPr="00393E6F" w:rsidRDefault="00393E6F" w:rsidP="00393E6F">
      <w:pPr>
        <w:numPr>
          <w:ilvl w:val="0"/>
          <w:numId w:val="38"/>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it should take place at a bilaterally agreed value date </w:t>
      </w:r>
    </w:p>
    <w:p w:rsidR="00393E6F" w:rsidRPr="00393E6F" w:rsidRDefault="00393E6F" w:rsidP="00393E6F">
      <w:pPr>
        <w:numPr>
          <w:ilvl w:val="0"/>
          <w:numId w:val="38"/>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original ordered transaction amount should remain unchanged </w:t>
      </w:r>
    </w:p>
    <w:p w:rsidR="00393E6F" w:rsidRPr="00393E6F" w:rsidRDefault="00393E6F" w:rsidP="00393E6F">
      <w:pPr>
        <w:numPr>
          <w:ilvl w:val="0"/>
          <w:numId w:val="38"/>
        </w:numPr>
        <w:spacing w:before="100" w:beforeAutospacing="1" w:after="100" w:afterAutospacing="1" w:line="240" w:lineRule="auto"/>
        <w:ind w:left="721"/>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settlement should take place via the same account relationship(s) </w:t>
      </w:r>
    </w:p>
    <w:p w:rsidR="00393E6F" w:rsidRPr="00393E6F" w:rsidRDefault="00393E6F" w:rsidP="00393E6F">
      <w:pPr>
        <w:numPr>
          <w:ilvl w:val="0"/>
          <w:numId w:val="38"/>
        </w:numPr>
        <w:spacing w:before="100" w:beforeAutospacing="1" w:after="100" w:afterAutospacing="1" w:line="240" w:lineRule="auto"/>
        <w:ind w:left="721"/>
        <w:rPr>
          <w:rFonts w:ascii="Arial" w:hAnsi="Arial" w:cs="Arial"/>
          <w:color w:val="000000"/>
          <w:sz w:val="24"/>
          <w:szCs w:val="24"/>
          <w:lang w:eastAsia="es-MX"/>
        </w:rPr>
      </w:pPr>
      <w:r w:rsidRPr="00393E6F">
        <w:rPr>
          <w:rFonts w:ascii="Arial" w:hAnsi="Arial" w:cs="Arial"/>
          <w:color w:val="000000"/>
          <w:sz w:val="24"/>
          <w:szCs w:val="24"/>
          <w:lang w:eastAsia="es-MX"/>
        </w:rPr>
        <w:t xml:space="preserve">normal banking practice prevails.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All subscribers should agree on a maximum number of working days after receipt of the MT 101 for rejecting/returning a transaction/message, and on the associated charges to be applied.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The following chart provides details regarding the transaction/message reject/return: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941"/>
        <w:gridCol w:w="2926"/>
        <w:gridCol w:w="3029"/>
      </w:tblGrid>
      <w:tr w:rsidR="00393E6F" w:rsidRPr="00393E6F" w:rsidTr="00393E6F">
        <w:trPr>
          <w:tblHeade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57" name="Imagen 155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65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56" name="Imagen 155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Reject</w:t>
            </w:r>
          </w:p>
        </w:tc>
        <w:tc>
          <w:tcPr>
            <w:tcW w:w="17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55" name="Imagen 155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Return</w:t>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554" name="Imagen 155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Maximum delay from moment of receipt to advice of the reject/return to Sender</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53" name="Imagen 155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52" name="Imagen 155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551" name="Imagen 155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Charges due to the reject/return</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50" name="Imagen 1550"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9"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49" name="Imagen 1549"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 </w:t>
      </w:r>
      <w:r w:rsidRPr="00393E6F">
        <w:rPr>
          <w:rFonts w:ascii="Arial" w:hAnsi="Arial" w:cs="Arial"/>
          <w:b/>
          <w:bCs/>
          <w:color w:val="000000"/>
          <w:sz w:val="24"/>
          <w:szCs w:val="24"/>
          <w:lang w:val="en-US" w:eastAsia="es-MX"/>
        </w:rPr>
        <w:t>Reject</w:t>
      </w:r>
      <w:r w:rsidRPr="00393E6F">
        <w:rPr>
          <w:rFonts w:ascii="Arial" w:hAnsi="Arial" w:cs="Arial"/>
          <w:color w:val="000000"/>
          <w:sz w:val="24"/>
          <w:szCs w:val="24"/>
          <w:lang w:val="en-US" w:eastAsia="es-MX"/>
        </w:rPr>
        <w:t xml:space="preserve"> occurs when the message and/or transaction has not yet been booked, ie, accounting has not yet taken place.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A </w:t>
      </w:r>
      <w:r w:rsidRPr="00393E6F">
        <w:rPr>
          <w:rFonts w:ascii="Arial" w:hAnsi="Arial" w:cs="Arial"/>
          <w:b/>
          <w:bCs/>
          <w:color w:val="000000"/>
          <w:sz w:val="24"/>
          <w:szCs w:val="24"/>
          <w:lang w:val="en-US" w:eastAsia="es-MX"/>
        </w:rPr>
        <w:t>Return</w:t>
      </w:r>
      <w:r w:rsidRPr="00393E6F">
        <w:rPr>
          <w:rFonts w:ascii="Arial" w:hAnsi="Arial" w:cs="Arial"/>
          <w:color w:val="000000"/>
          <w:sz w:val="24"/>
          <w:szCs w:val="24"/>
          <w:lang w:val="en-US" w:eastAsia="es-MX"/>
        </w:rPr>
        <w:t xml:space="preserve"> occurs when the message and/or transaction has already been booked, ie, accounting has already taken place. </w:t>
      </w:r>
    </w:p>
    <w:p w:rsidR="00393E6F" w:rsidRPr="00393E6F" w:rsidRDefault="00393E6F" w:rsidP="00393E6F">
      <w:pPr>
        <w:pBdr>
          <w:bottom w:val="single" w:sz="6" w:space="0" w:color="000000"/>
        </w:pBdr>
        <w:spacing w:before="100" w:beforeAutospacing="1" w:after="100" w:afterAutospacing="1" w:line="240" w:lineRule="auto"/>
        <w:outlineLvl w:val="3"/>
        <w:rPr>
          <w:rFonts w:ascii="Arial" w:hAnsi="Arial" w:cs="Arial"/>
          <w:color w:val="003399"/>
          <w:sz w:val="27"/>
          <w:szCs w:val="27"/>
          <w:lang w:eastAsia="es-MX"/>
        </w:rPr>
      </w:pPr>
      <w:bookmarkStart w:id="188" w:name="genaglala"/>
      <w:bookmarkEnd w:id="188"/>
      <w:r w:rsidRPr="00393E6F">
        <w:rPr>
          <w:rFonts w:ascii="Arial" w:hAnsi="Arial" w:cs="Arial"/>
          <w:color w:val="003399"/>
          <w:sz w:val="27"/>
          <w:szCs w:val="27"/>
          <w:lang w:eastAsia="es-MX"/>
        </w:rPr>
        <w:t>Cancellations</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Unless otherwise agreed or required by law, messages properly received and accepted are to be considered as irrevocable. Cancellation therefore should be the exception. </w:t>
      </w:r>
    </w:p>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If, however, cancellations are accepted in the bilateral agreement, the following details should be agreed upon: </w:t>
      </w:r>
    </w:p>
    <w:tbl>
      <w:tblPr>
        <w:tblW w:w="49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48"/>
        <w:gridCol w:w="4448"/>
      </w:tblGrid>
      <w:tr w:rsidR="00393E6F" w:rsidRPr="00393E6F" w:rsidTr="00393E6F">
        <w:trPr>
          <w:tblHeade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48" name="Imagen 1548"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1"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2500" w:type="pct"/>
            <w:tcBorders>
              <w:top w:val="outset" w:sz="6" w:space="0" w:color="auto"/>
              <w:left w:val="outset" w:sz="6" w:space="0" w:color="auto"/>
              <w:bottom w:val="outset" w:sz="6" w:space="0" w:color="auto"/>
              <w:right w:val="outset" w:sz="6" w:space="0" w:color="auto"/>
            </w:tcBorders>
            <w:shd w:val="clear" w:color="auto" w:fill="EEEEEE"/>
            <w:hideMark/>
          </w:tcPr>
          <w:p w:rsidR="00393E6F" w:rsidRPr="00393E6F" w:rsidRDefault="00393E6F" w:rsidP="00393E6F">
            <w:pPr>
              <w:spacing w:after="0" w:line="240" w:lineRule="auto"/>
              <w:jc w:val="center"/>
              <w:rPr>
                <w:rFonts w:ascii="Arial" w:hAnsi="Arial" w:cs="Arial"/>
                <w:b/>
                <w:bCs/>
                <w:color w:val="003399"/>
                <w:sz w:val="24"/>
                <w:szCs w:val="24"/>
                <w:lang w:eastAsia="es-MX"/>
              </w:rPr>
            </w:pPr>
            <w:r>
              <w:rPr>
                <w:rFonts w:ascii="Arial" w:hAnsi="Arial" w:cs="Arial"/>
                <w:b/>
                <w:bCs/>
                <w:noProof/>
                <w:color w:val="003399"/>
                <w:sz w:val="24"/>
                <w:szCs w:val="24"/>
                <w:lang w:eastAsia="es-MX"/>
              </w:rPr>
              <w:drawing>
                <wp:inline distT="0" distB="0" distL="0" distR="0">
                  <wp:extent cx="95250" cy="95250"/>
                  <wp:effectExtent l="0" t="0" r="0" b="0"/>
                  <wp:docPr id="1547" name="Imagen 1547"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2"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b/>
                <w:bCs/>
                <w:color w:val="003399"/>
                <w:sz w:val="24"/>
                <w:szCs w:val="24"/>
                <w:lang w:eastAsia="es-MX"/>
              </w:rPr>
              <w:t>Details</w:t>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546" name="Imagen 1546"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3"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Acceptable delay for the ordering customer to request cancellation of message</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45" name="Imagen 1545"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4"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bookmarkStart w:id="189" w:name="_GoBack"/>
            <w:bookmarkEnd w:id="189"/>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544" name="Imagen 1544"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5"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Acceptable delay for acceptance and response by the Receiver to such a request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43" name="Imagen 1543"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6"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93E6F" w:rsidRPr="00393E6F" w:rsidTr="00393E6F">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val="en-US" w:eastAsia="es-MX"/>
              </w:rPr>
            </w:pPr>
            <w:r>
              <w:rPr>
                <w:rFonts w:ascii="Arial" w:hAnsi="Arial" w:cs="Arial"/>
                <w:noProof/>
                <w:color w:val="000000"/>
                <w:sz w:val="24"/>
                <w:szCs w:val="24"/>
                <w:lang w:eastAsia="es-MX"/>
              </w:rPr>
              <w:drawing>
                <wp:inline distT="0" distB="0" distL="0" distR="0">
                  <wp:extent cx="95250" cy="95250"/>
                  <wp:effectExtent l="0" t="0" r="0" b="0"/>
                  <wp:docPr id="1542" name="Imagen 1542"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7"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93E6F">
              <w:rPr>
                <w:rFonts w:ascii="Arial" w:hAnsi="Arial" w:cs="Arial"/>
                <w:color w:val="000000"/>
                <w:sz w:val="24"/>
                <w:szCs w:val="24"/>
                <w:lang w:val="en-US" w:eastAsia="es-MX"/>
              </w:rPr>
              <w:t>Charges due to the Receiver as a result of such a request</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393E6F" w:rsidRPr="00393E6F" w:rsidRDefault="00393E6F" w:rsidP="00393E6F">
            <w:pPr>
              <w:spacing w:after="0" w:line="240" w:lineRule="auto"/>
              <w:rPr>
                <w:rFonts w:ascii="Arial" w:hAnsi="Arial" w:cs="Arial"/>
                <w:color w:val="000000"/>
                <w:sz w:val="24"/>
                <w:szCs w:val="24"/>
                <w:lang w:eastAsia="es-MX"/>
              </w:rPr>
            </w:pPr>
            <w:r>
              <w:rPr>
                <w:rFonts w:ascii="Arial" w:hAnsi="Arial" w:cs="Arial"/>
                <w:noProof/>
                <w:color w:val="000000"/>
                <w:sz w:val="24"/>
                <w:szCs w:val="24"/>
                <w:lang w:eastAsia="es-MX"/>
              </w:rPr>
              <w:drawing>
                <wp:inline distT="0" distB="0" distL="0" distR="0">
                  <wp:extent cx="95250" cy="95250"/>
                  <wp:effectExtent l="0" t="0" r="0" b="0"/>
                  <wp:docPr id="1541" name="Imagen 1541" descr="http://www.10588.com/pub_web/swift/books/us1m/doc/cursor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8" descr="http://www.10588.com/pub_web/swift/books/us1m/doc/cursor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bl>
    <w:p w:rsidR="00393E6F" w:rsidRPr="00393E6F" w:rsidRDefault="00393E6F" w:rsidP="00393E6F">
      <w:pPr>
        <w:spacing w:before="100" w:beforeAutospacing="1" w:after="100" w:afterAutospacing="1" w:line="240" w:lineRule="auto"/>
        <w:rPr>
          <w:rFonts w:ascii="Arial" w:hAnsi="Arial" w:cs="Arial"/>
          <w:color w:val="000000"/>
          <w:sz w:val="24"/>
          <w:szCs w:val="24"/>
          <w:lang w:val="en-US" w:eastAsia="es-MX"/>
        </w:rPr>
      </w:pPr>
      <w:r w:rsidRPr="00393E6F">
        <w:rPr>
          <w:rFonts w:ascii="Arial" w:hAnsi="Arial" w:cs="Arial"/>
          <w:color w:val="000000"/>
          <w:sz w:val="24"/>
          <w:szCs w:val="24"/>
          <w:lang w:val="en-US" w:eastAsia="es-MX"/>
        </w:rPr>
        <w:t xml:space="preserve">It is recommended that request for cancellations be sent by MT 192 and responded to by MT 196. </w:t>
      </w:r>
    </w:p>
    <w:p w:rsidR="00393E6F" w:rsidRPr="00393E6F" w:rsidRDefault="00393E6F">
      <w:pPr>
        <w:rPr>
          <w:lang w:val="en-US"/>
        </w:rPr>
      </w:pPr>
    </w:p>
    <w:sectPr w:rsidR="00393E6F" w:rsidRPr="00393E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k BT">
    <w:altName w:val="Lucida Sans Unicode"/>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2BAD"/>
    <w:multiLevelType w:val="multilevel"/>
    <w:tmpl w:val="691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87AC6"/>
    <w:multiLevelType w:val="multilevel"/>
    <w:tmpl w:val="A58E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552FD"/>
    <w:multiLevelType w:val="multilevel"/>
    <w:tmpl w:val="DA6C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754F2"/>
    <w:multiLevelType w:val="multilevel"/>
    <w:tmpl w:val="069A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A1D57"/>
    <w:multiLevelType w:val="multilevel"/>
    <w:tmpl w:val="9084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964D0E"/>
    <w:multiLevelType w:val="multilevel"/>
    <w:tmpl w:val="CF44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EC31D7"/>
    <w:multiLevelType w:val="multilevel"/>
    <w:tmpl w:val="76E8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402489"/>
    <w:multiLevelType w:val="multilevel"/>
    <w:tmpl w:val="96E09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75CDD"/>
    <w:multiLevelType w:val="multilevel"/>
    <w:tmpl w:val="A2FC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11CDC"/>
    <w:multiLevelType w:val="multilevel"/>
    <w:tmpl w:val="9E2A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885299"/>
    <w:multiLevelType w:val="multilevel"/>
    <w:tmpl w:val="115A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791294"/>
    <w:multiLevelType w:val="multilevel"/>
    <w:tmpl w:val="F91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8F2F01"/>
    <w:multiLevelType w:val="multilevel"/>
    <w:tmpl w:val="DD3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B831B2"/>
    <w:multiLevelType w:val="multilevel"/>
    <w:tmpl w:val="6F0A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6B7B67"/>
    <w:multiLevelType w:val="multilevel"/>
    <w:tmpl w:val="A77CC6D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lvlText w:val="%1.%2.%3.%4.%5.%6.%7.%8.%9"/>
      <w:lvlJc w:val="left"/>
      <w:pPr>
        <w:ind w:left="1584" w:hanging="1584"/>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0"/>
  </w:num>
  <w:num w:numId="20">
    <w:abstractNumId w:val="13"/>
  </w:num>
  <w:num w:numId="21">
    <w:abstractNumId w:val="7"/>
  </w:num>
  <w:num w:numId="22">
    <w:abstractNumId w:val="6"/>
  </w:num>
  <w:num w:numId="23">
    <w:abstractNumId w:val="5"/>
    <w:lvlOverride w:ilvl="0">
      <w:startOverride w:val="1"/>
    </w:lvlOverride>
  </w:num>
  <w:num w:numId="24">
    <w:abstractNumId w:val="5"/>
    <w:lvlOverride w:ilvl="0">
      <w:startOverride w:val="2"/>
    </w:lvlOverride>
  </w:num>
  <w:num w:numId="25">
    <w:abstractNumId w:val="12"/>
  </w:num>
  <w:num w:numId="26">
    <w:abstractNumId w:val="11"/>
  </w:num>
  <w:num w:numId="27">
    <w:abstractNumId w:val="9"/>
    <w:lvlOverride w:ilvl="0">
      <w:startOverride w:val="1"/>
    </w:lvlOverride>
  </w:num>
  <w:num w:numId="28">
    <w:abstractNumId w:val="9"/>
    <w:lvlOverride w:ilvl="0">
      <w:startOverride w:val="2"/>
    </w:lvlOverride>
  </w:num>
  <w:num w:numId="29">
    <w:abstractNumId w:val="2"/>
  </w:num>
  <w:num w:numId="30">
    <w:abstractNumId w:val="4"/>
  </w:num>
  <w:num w:numId="31">
    <w:abstractNumId w:val="4"/>
    <w:lvlOverride w:ilvl="0">
      <w:startOverride w:val="1"/>
    </w:lvlOverride>
  </w:num>
  <w:num w:numId="32">
    <w:abstractNumId w:val="4"/>
    <w:lvlOverride w:ilvl="0">
      <w:startOverride w:val="2"/>
    </w:lvlOverride>
  </w:num>
  <w:num w:numId="33">
    <w:abstractNumId w:val="4"/>
    <w:lvlOverride w:ilvl="0">
      <w:startOverride w:val="3"/>
    </w:lvlOverride>
  </w:num>
  <w:num w:numId="34">
    <w:abstractNumId w:val="4"/>
    <w:lvlOverride w:ilvl="0">
      <w:startOverride w:val="4"/>
    </w:lvlOverride>
  </w:num>
  <w:num w:numId="35">
    <w:abstractNumId w:val="1"/>
  </w:num>
  <w:num w:numId="36">
    <w:abstractNumId w:val="3"/>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revisionView w:formatting="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E6F"/>
    <w:rsid w:val="00002BF4"/>
    <w:rsid w:val="000275A8"/>
    <w:rsid w:val="000325B2"/>
    <w:rsid w:val="000503F0"/>
    <w:rsid w:val="000668F7"/>
    <w:rsid w:val="00067E74"/>
    <w:rsid w:val="00086E4C"/>
    <w:rsid w:val="00094476"/>
    <w:rsid w:val="000B0F36"/>
    <w:rsid w:val="000B282C"/>
    <w:rsid w:val="000B2EB1"/>
    <w:rsid w:val="000B5348"/>
    <w:rsid w:val="000B5D7D"/>
    <w:rsid w:val="000B6D9B"/>
    <w:rsid w:val="000C4C19"/>
    <w:rsid w:val="000D542E"/>
    <w:rsid w:val="001016C0"/>
    <w:rsid w:val="001052A5"/>
    <w:rsid w:val="001137F4"/>
    <w:rsid w:val="00116D73"/>
    <w:rsid w:val="00127325"/>
    <w:rsid w:val="001278E1"/>
    <w:rsid w:val="00134D08"/>
    <w:rsid w:val="001352F5"/>
    <w:rsid w:val="00170669"/>
    <w:rsid w:val="001B33D2"/>
    <w:rsid w:val="001B6D18"/>
    <w:rsid w:val="001C0D6B"/>
    <w:rsid w:val="001E5169"/>
    <w:rsid w:val="001F3835"/>
    <w:rsid w:val="002015A6"/>
    <w:rsid w:val="00202204"/>
    <w:rsid w:val="002162A8"/>
    <w:rsid w:val="0022084E"/>
    <w:rsid w:val="0022582A"/>
    <w:rsid w:val="00230617"/>
    <w:rsid w:val="00235509"/>
    <w:rsid w:val="0023555D"/>
    <w:rsid w:val="002558E0"/>
    <w:rsid w:val="00292306"/>
    <w:rsid w:val="00293A5A"/>
    <w:rsid w:val="002A1006"/>
    <w:rsid w:val="002B3402"/>
    <w:rsid w:val="002B4B88"/>
    <w:rsid w:val="002C5517"/>
    <w:rsid w:val="002D0CCC"/>
    <w:rsid w:val="002F5688"/>
    <w:rsid w:val="00300DEE"/>
    <w:rsid w:val="003218B5"/>
    <w:rsid w:val="00330A37"/>
    <w:rsid w:val="00341BB2"/>
    <w:rsid w:val="0037474E"/>
    <w:rsid w:val="00393E6F"/>
    <w:rsid w:val="003C1446"/>
    <w:rsid w:val="003C5F7E"/>
    <w:rsid w:val="003E6897"/>
    <w:rsid w:val="00421A92"/>
    <w:rsid w:val="00423339"/>
    <w:rsid w:val="0043270E"/>
    <w:rsid w:val="00446571"/>
    <w:rsid w:val="00450B88"/>
    <w:rsid w:val="00456FF4"/>
    <w:rsid w:val="00477162"/>
    <w:rsid w:val="00481DF1"/>
    <w:rsid w:val="004C3B87"/>
    <w:rsid w:val="004C4F4E"/>
    <w:rsid w:val="004D4878"/>
    <w:rsid w:val="0050493F"/>
    <w:rsid w:val="005076A3"/>
    <w:rsid w:val="005104B3"/>
    <w:rsid w:val="00513278"/>
    <w:rsid w:val="00514FC9"/>
    <w:rsid w:val="005230AC"/>
    <w:rsid w:val="005325CC"/>
    <w:rsid w:val="00535598"/>
    <w:rsid w:val="00541D54"/>
    <w:rsid w:val="00544EB1"/>
    <w:rsid w:val="005453F7"/>
    <w:rsid w:val="00553139"/>
    <w:rsid w:val="00554F54"/>
    <w:rsid w:val="005557CD"/>
    <w:rsid w:val="00571F41"/>
    <w:rsid w:val="00574558"/>
    <w:rsid w:val="00583EEA"/>
    <w:rsid w:val="0059135D"/>
    <w:rsid w:val="005946F9"/>
    <w:rsid w:val="005A00DA"/>
    <w:rsid w:val="005A04FC"/>
    <w:rsid w:val="005B0B6B"/>
    <w:rsid w:val="005B4ABF"/>
    <w:rsid w:val="005F23EA"/>
    <w:rsid w:val="006065DE"/>
    <w:rsid w:val="00613497"/>
    <w:rsid w:val="00614DB9"/>
    <w:rsid w:val="006207BC"/>
    <w:rsid w:val="00632EA4"/>
    <w:rsid w:val="00647B01"/>
    <w:rsid w:val="00651D2B"/>
    <w:rsid w:val="00653108"/>
    <w:rsid w:val="00660D56"/>
    <w:rsid w:val="0068324F"/>
    <w:rsid w:val="00684D54"/>
    <w:rsid w:val="00693042"/>
    <w:rsid w:val="006A3528"/>
    <w:rsid w:val="006C3B7F"/>
    <w:rsid w:val="006D0174"/>
    <w:rsid w:val="006F036B"/>
    <w:rsid w:val="007031AB"/>
    <w:rsid w:val="007119F6"/>
    <w:rsid w:val="00727206"/>
    <w:rsid w:val="00732EDB"/>
    <w:rsid w:val="00762177"/>
    <w:rsid w:val="00766967"/>
    <w:rsid w:val="00770009"/>
    <w:rsid w:val="0078179B"/>
    <w:rsid w:val="007902A0"/>
    <w:rsid w:val="00791834"/>
    <w:rsid w:val="007968A4"/>
    <w:rsid w:val="007A4F10"/>
    <w:rsid w:val="007B5147"/>
    <w:rsid w:val="007D06A4"/>
    <w:rsid w:val="007D5A85"/>
    <w:rsid w:val="007E2A98"/>
    <w:rsid w:val="007E5B91"/>
    <w:rsid w:val="007F6036"/>
    <w:rsid w:val="00802D40"/>
    <w:rsid w:val="00820539"/>
    <w:rsid w:val="00821017"/>
    <w:rsid w:val="008344AE"/>
    <w:rsid w:val="00834F0C"/>
    <w:rsid w:val="008370B9"/>
    <w:rsid w:val="008531C0"/>
    <w:rsid w:val="00864ABA"/>
    <w:rsid w:val="00864C8D"/>
    <w:rsid w:val="0086793F"/>
    <w:rsid w:val="00875DA4"/>
    <w:rsid w:val="00894D1E"/>
    <w:rsid w:val="00895E0F"/>
    <w:rsid w:val="00896AA5"/>
    <w:rsid w:val="008B607C"/>
    <w:rsid w:val="008C34AA"/>
    <w:rsid w:val="008C676C"/>
    <w:rsid w:val="008C6A72"/>
    <w:rsid w:val="008C72B1"/>
    <w:rsid w:val="008F2AA8"/>
    <w:rsid w:val="00925ABF"/>
    <w:rsid w:val="0093003A"/>
    <w:rsid w:val="00935A04"/>
    <w:rsid w:val="00937F40"/>
    <w:rsid w:val="00960D2E"/>
    <w:rsid w:val="009631F8"/>
    <w:rsid w:val="0096475F"/>
    <w:rsid w:val="00966052"/>
    <w:rsid w:val="00974BFA"/>
    <w:rsid w:val="009A0012"/>
    <w:rsid w:val="009C0331"/>
    <w:rsid w:val="009D3B8F"/>
    <w:rsid w:val="009D5044"/>
    <w:rsid w:val="009E5F2C"/>
    <w:rsid w:val="009E702A"/>
    <w:rsid w:val="009F0F62"/>
    <w:rsid w:val="009F3317"/>
    <w:rsid w:val="009F7FC2"/>
    <w:rsid w:val="00A03825"/>
    <w:rsid w:val="00A102D2"/>
    <w:rsid w:val="00A22537"/>
    <w:rsid w:val="00A24437"/>
    <w:rsid w:val="00A36317"/>
    <w:rsid w:val="00A43CD6"/>
    <w:rsid w:val="00A4631F"/>
    <w:rsid w:val="00A55399"/>
    <w:rsid w:val="00A5605F"/>
    <w:rsid w:val="00A619C8"/>
    <w:rsid w:val="00A6591F"/>
    <w:rsid w:val="00A80342"/>
    <w:rsid w:val="00A95A68"/>
    <w:rsid w:val="00AA72C4"/>
    <w:rsid w:val="00AB4307"/>
    <w:rsid w:val="00AB76DE"/>
    <w:rsid w:val="00AC6889"/>
    <w:rsid w:val="00AD3934"/>
    <w:rsid w:val="00AD548A"/>
    <w:rsid w:val="00AF24A4"/>
    <w:rsid w:val="00AF628F"/>
    <w:rsid w:val="00AF6B69"/>
    <w:rsid w:val="00B047AC"/>
    <w:rsid w:val="00B13474"/>
    <w:rsid w:val="00B16958"/>
    <w:rsid w:val="00B30383"/>
    <w:rsid w:val="00B4477D"/>
    <w:rsid w:val="00B5034A"/>
    <w:rsid w:val="00B8168E"/>
    <w:rsid w:val="00B83768"/>
    <w:rsid w:val="00BA09BB"/>
    <w:rsid w:val="00BA0DB7"/>
    <w:rsid w:val="00BA2474"/>
    <w:rsid w:val="00BA30C1"/>
    <w:rsid w:val="00BA4AF3"/>
    <w:rsid w:val="00BB0E90"/>
    <w:rsid w:val="00BB4635"/>
    <w:rsid w:val="00BE11A9"/>
    <w:rsid w:val="00BE5322"/>
    <w:rsid w:val="00C15F01"/>
    <w:rsid w:val="00C33196"/>
    <w:rsid w:val="00C35D35"/>
    <w:rsid w:val="00C440D0"/>
    <w:rsid w:val="00C548AA"/>
    <w:rsid w:val="00C614A2"/>
    <w:rsid w:val="00C70439"/>
    <w:rsid w:val="00C71668"/>
    <w:rsid w:val="00C803E8"/>
    <w:rsid w:val="00C9611D"/>
    <w:rsid w:val="00CA0238"/>
    <w:rsid w:val="00CA29EE"/>
    <w:rsid w:val="00CA7A59"/>
    <w:rsid w:val="00CF16F4"/>
    <w:rsid w:val="00CF6480"/>
    <w:rsid w:val="00CF67D7"/>
    <w:rsid w:val="00D23696"/>
    <w:rsid w:val="00D24C51"/>
    <w:rsid w:val="00D50B44"/>
    <w:rsid w:val="00D51BE6"/>
    <w:rsid w:val="00D57316"/>
    <w:rsid w:val="00D616E5"/>
    <w:rsid w:val="00D80D38"/>
    <w:rsid w:val="00DB0B09"/>
    <w:rsid w:val="00DB6433"/>
    <w:rsid w:val="00DF153B"/>
    <w:rsid w:val="00DF6EB3"/>
    <w:rsid w:val="00E1659B"/>
    <w:rsid w:val="00E17AB5"/>
    <w:rsid w:val="00E17CEB"/>
    <w:rsid w:val="00E22D04"/>
    <w:rsid w:val="00E35947"/>
    <w:rsid w:val="00E365A1"/>
    <w:rsid w:val="00E43168"/>
    <w:rsid w:val="00E44ADA"/>
    <w:rsid w:val="00E8162C"/>
    <w:rsid w:val="00E85CBE"/>
    <w:rsid w:val="00E93312"/>
    <w:rsid w:val="00E963AD"/>
    <w:rsid w:val="00EA15BD"/>
    <w:rsid w:val="00EA56EB"/>
    <w:rsid w:val="00ED1B92"/>
    <w:rsid w:val="00ED2DBD"/>
    <w:rsid w:val="00EE271A"/>
    <w:rsid w:val="00EE7F4B"/>
    <w:rsid w:val="00EF3DE0"/>
    <w:rsid w:val="00EF6747"/>
    <w:rsid w:val="00F30935"/>
    <w:rsid w:val="00F30C42"/>
    <w:rsid w:val="00F43ED7"/>
    <w:rsid w:val="00F55993"/>
    <w:rsid w:val="00F73C1C"/>
    <w:rsid w:val="00F74519"/>
    <w:rsid w:val="00F96037"/>
    <w:rsid w:val="00FB1550"/>
    <w:rsid w:val="00FD01E8"/>
    <w:rsid w:val="00FE0D0A"/>
    <w:rsid w:val="00FE5AE6"/>
    <w:rsid w:val="00FF7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F9"/>
    <w:pPr>
      <w:spacing w:after="120" w:line="360" w:lineRule="auto"/>
    </w:pPr>
    <w:rPr>
      <w:rFonts w:ascii="Tahoma" w:hAnsi="Tahoma"/>
    </w:rPr>
  </w:style>
  <w:style w:type="paragraph" w:styleId="Ttulo1">
    <w:name w:val="heading 1"/>
    <w:basedOn w:val="Normal"/>
    <w:next w:val="Normal"/>
    <w:link w:val="Ttulo1Car"/>
    <w:uiPriority w:val="9"/>
    <w:qFormat/>
    <w:rsid w:val="005946F9"/>
    <w:pPr>
      <w:keepNext/>
      <w:numPr>
        <w:numId w:val="18"/>
      </w:numPr>
      <w:tabs>
        <w:tab w:val="left" w:pos="7200"/>
      </w:tabs>
      <w:jc w:val="both"/>
      <w:outlineLvl w:val="0"/>
    </w:pPr>
    <w:rPr>
      <w:rFonts w:ascii="Eras Bk BT" w:hAnsi="Eras Bk BT"/>
      <w:b/>
    </w:rPr>
  </w:style>
  <w:style w:type="paragraph" w:styleId="Ttulo2">
    <w:name w:val="heading 2"/>
    <w:basedOn w:val="Normal"/>
    <w:next w:val="Normal"/>
    <w:link w:val="Ttulo2Car"/>
    <w:uiPriority w:val="9"/>
    <w:qFormat/>
    <w:rsid w:val="005946F9"/>
    <w:pPr>
      <w:keepNext/>
      <w:numPr>
        <w:ilvl w:val="1"/>
        <w:numId w:val="18"/>
      </w:numPr>
      <w:jc w:val="center"/>
      <w:outlineLvl w:val="1"/>
    </w:pPr>
    <w:rPr>
      <w:b/>
    </w:rPr>
  </w:style>
  <w:style w:type="paragraph" w:styleId="Ttulo3">
    <w:name w:val="heading 3"/>
    <w:basedOn w:val="Normal"/>
    <w:next w:val="Normal"/>
    <w:link w:val="Ttulo3Car"/>
    <w:uiPriority w:val="9"/>
    <w:qFormat/>
    <w:rsid w:val="005946F9"/>
    <w:pPr>
      <w:keepNext/>
      <w:numPr>
        <w:ilvl w:val="2"/>
        <w:numId w:val="18"/>
      </w:numPr>
      <w:outlineLvl w:val="2"/>
    </w:pPr>
    <w:rPr>
      <w:b/>
      <w:bCs/>
      <w:color w:val="FFFFFF"/>
    </w:rPr>
  </w:style>
  <w:style w:type="paragraph" w:styleId="Ttulo4">
    <w:name w:val="heading 4"/>
    <w:basedOn w:val="Normal"/>
    <w:next w:val="Normal"/>
    <w:link w:val="Ttulo4Car"/>
    <w:uiPriority w:val="9"/>
    <w:qFormat/>
    <w:rsid w:val="005946F9"/>
    <w:pPr>
      <w:keepNext/>
      <w:framePr w:hSpace="180" w:wrap="around" w:vAnchor="text" w:hAnchor="margin" w:y="110"/>
      <w:numPr>
        <w:ilvl w:val="3"/>
        <w:numId w:val="18"/>
      </w:numPr>
      <w:outlineLvl w:val="3"/>
    </w:pPr>
    <w:rPr>
      <w:rFonts w:cs="Tahoma"/>
      <w:b/>
      <w:bCs/>
      <w:color w:val="FFFFFF"/>
      <w:sz w:val="40"/>
    </w:rPr>
  </w:style>
  <w:style w:type="paragraph" w:styleId="Ttulo5">
    <w:name w:val="heading 5"/>
    <w:basedOn w:val="Normal"/>
    <w:next w:val="Normal"/>
    <w:link w:val="Ttulo5Car"/>
    <w:uiPriority w:val="9"/>
    <w:qFormat/>
    <w:rsid w:val="005946F9"/>
    <w:pPr>
      <w:numPr>
        <w:ilvl w:val="4"/>
        <w:numId w:val="18"/>
      </w:numPr>
      <w:spacing w:before="240" w:after="60" w:line="240" w:lineRule="auto"/>
      <w:outlineLvl w:val="4"/>
    </w:pPr>
    <w:rPr>
      <w:rFonts w:ascii="Times New Roman" w:hAnsi="Times New Roman"/>
      <w:b/>
      <w:bCs/>
      <w:i/>
      <w:iCs/>
      <w:sz w:val="26"/>
      <w:szCs w:val="26"/>
    </w:rPr>
  </w:style>
  <w:style w:type="paragraph" w:styleId="Ttulo6">
    <w:name w:val="heading 6"/>
    <w:basedOn w:val="Normal"/>
    <w:next w:val="Normal"/>
    <w:link w:val="Ttulo6Car"/>
    <w:uiPriority w:val="9"/>
    <w:semiHidden/>
    <w:unhideWhenUsed/>
    <w:qFormat/>
    <w:rsid w:val="005946F9"/>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946F9"/>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946F9"/>
    <w:pPr>
      <w:keepNext/>
      <w:keepLines/>
      <w:numPr>
        <w:ilvl w:val="7"/>
        <w:numId w:val="18"/>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5946F9"/>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6F9"/>
    <w:rPr>
      <w:rFonts w:ascii="Eras Bk BT" w:hAnsi="Eras Bk BT"/>
      <w:b/>
    </w:rPr>
  </w:style>
  <w:style w:type="character" w:customStyle="1" w:styleId="Ttulo2Car">
    <w:name w:val="Título 2 Car"/>
    <w:basedOn w:val="Fuentedeprrafopredeter"/>
    <w:link w:val="Ttulo2"/>
    <w:uiPriority w:val="9"/>
    <w:rsid w:val="005946F9"/>
    <w:rPr>
      <w:rFonts w:ascii="Tahoma" w:hAnsi="Tahoma"/>
      <w:b/>
    </w:rPr>
  </w:style>
  <w:style w:type="character" w:customStyle="1" w:styleId="Ttulo3Car">
    <w:name w:val="Título 3 Car"/>
    <w:basedOn w:val="Fuentedeprrafopredeter"/>
    <w:link w:val="Ttulo3"/>
    <w:uiPriority w:val="9"/>
    <w:rsid w:val="005946F9"/>
    <w:rPr>
      <w:rFonts w:ascii="Tahoma" w:hAnsi="Tahoma"/>
      <w:b/>
      <w:bCs/>
      <w:color w:val="FFFFFF"/>
    </w:rPr>
  </w:style>
  <w:style w:type="character" w:customStyle="1" w:styleId="Ttulo4Car">
    <w:name w:val="Título 4 Car"/>
    <w:basedOn w:val="Fuentedeprrafopredeter"/>
    <w:link w:val="Ttulo4"/>
    <w:uiPriority w:val="9"/>
    <w:rsid w:val="005946F9"/>
    <w:rPr>
      <w:rFonts w:ascii="Tahoma" w:hAnsi="Tahoma" w:cs="Tahoma"/>
      <w:b/>
      <w:bCs/>
      <w:color w:val="FFFFFF"/>
      <w:sz w:val="40"/>
    </w:rPr>
  </w:style>
  <w:style w:type="character" w:customStyle="1" w:styleId="Ttulo5Car">
    <w:name w:val="Título 5 Car"/>
    <w:basedOn w:val="Fuentedeprrafopredeter"/>
    <w:link w:val="Ttulo5"/>
    <w:uiPriority w:val="9"/>
    <w:rsid w:val="005946F9"/>
    <w:rPr>
      <w:b/>
      <w:bCs/>
      <w:i/>
      <w:iCs/>
      <w:sz w:val="26"/>
      <w:szCs w:val="26"/>
    </w:rPr>
  </w:style>
  <w:style w:type="character" w:customStyle="1" w:styleId="Ttulo6Car">
    <w:name w:val="Título 6 Car"/>
    <w:basedOn w:val="Fuentedeprrafopredeter"/>
    <w:link w:val="Ttulo6"/>
    <w:uiPriority w:val="9"/>
    <w:semiHidden/>
    <w:rsid w:val="005946F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946F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946F9"/>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9"/>
    <w:semiHidden/>
    <w:rsid w:val="005946F9"/>
    <w:rPr>
      <w:rFonts w:asciiTheme="majorHAnsi" w:eastAsiaTheme="majorEastAsia" w:hAnsiTheme="majorHAnsi" w:cstheme="majorBidi"/>
      <w:i/>
      <w:iCs/>
      <w:color w:val="404040" w:themeColor="text1" w:themeTint="BF"/>
    </w:rPr>
  </w:style>
  <w:style w:type="character" w:styleId="nfasis">
    <w:name w:val="Emphasis"/>
    <w:basedOn w:val="Fuentedeprrafopredeter"/>
    <w:uiPriority w:val="20"/>
    <w:qFormat/>
    <w:rsid w:val="005946F9"/>
    <w:rPr>
      <w:i/>
      <w:iCs/>
    </w:rPr>
  </w:style>
  <w:style w:type="paragraph" w:styleId="Prrafodelista">
    <w:name w:val="List Paragraph"/>
    <w:basedOn w:val="Normal"/>
    <w:uiPriority w:val="34"/>
    <w:qFormat/>
    <w:rsid w:val="005946F9"/>
    <w:pPr>
      <w:spacing w:after="200" w:line="276" w:lineRule="auto"/>
      <w:ind w:left="720"/>
      <w:contextualSpacing/>
    </w:pPr>
    <w:rPr>
      <w:rFonts w:ascii="Calibri" w:eastAsia="Calibri" w:hAnsi="Calibri"/>
      <w:sz w:val="22"/>
      <w:szCs w:val="22"/>
    </w:rPr>
  </w:style>
  <w:style w:type="character" w:styleId="nfasisintenso">
    <w:name w:val="Intense Emphasis"/>
    <w:basedOn w:val="Fuentedeprrafopredeter"/>
    <w:qFormat/>
    <w:rsid w:val="005946F9"/>
    <w:rPr>
      <w:b/>
      <w:bCs/>
      <w:i/>
      <w:iCs/>
      <w:color w:val="4F81BD"/>
    </w:rPr>
  </w:style>
  <w:style w:type="paragraph" w:styleId="NormalWeb">
    <w:name w:val="Normal (Web)"/>
    <w:basedOn w:val="Normal"/>
    <w:uiPriority w:val="99"/>
    <w:semiHidden/>
    <w:unhideWhenUsed/>
    <w:rsid w:val="00393E6F"/>
    <w:pPr>
      <w:spacing w:before="100" w:beforeAutospacing="1" w:after="100" w:afterAutospacing="1" w:line="240" w:lineRule="auto"/>
    </w:pPr>
    <w:rPr>
      <w:rFonts w:ascii="Arial" w:hAnsi="Arial" w:cs="Arial"/>
      <w:color w:val="000000"/>
      <w:sz w:val="24"/>
      <w:szCs w:val="24"/>
      <w:lang w:eastAsia="es-MX"/>
    </w:rPr>
  </w:style>
  <w:style w:type="character" w:styleId="Hipervnculo">
    <w:name w:val="Hyperlink"/>
    <w:basedOn w:val="Fuentedeprrafopredeter"/>
    <w:uiPriority w:val="99"/>
    <w:semiHidden/>
    <w:unhideWhenUsed/>
    <w:rsid w:val="00393E6F"/>
    <w:rPr>
      <w:color w:val="0000FF"/>
      <w:u w:val="single"/>
    </w:rPr>
  </w:style>
  <w:style w:type="character" w:styleId="Hipervnculovisitado">
    <w:name w:val="FollowedHyperlink"/>
    <w:basedOn w:val="Fuentedeprrafopredeter"/>
    <w:uiPriority w:val="99"/>
    <w:semiHidden/>
    <w:unhideWhenUsed/>
    <w:rsid w:val="00393E6F"/>
    <w:rPr>
      <w:color w:val="800080"/>
      <w:u w:val="single"/>
    </w:rPr>
  </w:style>
  <w:style w:type="character" w:styleId="CdigoHTML">
    <w:name w:val="HTML Code"/>
    <w:basedOn w:val="Fuentedeprrafopredeter"/>
    <w:uiPriority w:val="99"/>
    <w:semiHidden/>
    <w:unhideWhenUsed/>
    <w:rsid w:val="00393E6F"/>
    <w:rPr>
      <w:rFonts w:ascii="Courier New" w:eastAsia="Times New Roman" w:hAnsi="Courier New" w:cs="Courier New" w:hint="default"/>
      <w:sz w:val="24"/>
      <w:szCs w:val="24"/>
    </w:rPr>
  </w:style>
  <w:style w:type="paragraph" w:customStyle="1" w:styleId="footnote">
    <w:name w:val="footnote"/>
    <w:basedOn w:val="Normal"/>
    <w:rsid w:val="00393E6F"/>
    <w:pPr>
      <w:spacing w:before="100" w:beforeAutospacing="1" w:after="100" w:afterAutospacing="1" w:line="240" w:lineRule="auto"/>
      <w:textAlignment w:val="top"/>
    </w:pPr>
    <w:rPr>
      <w:rFonts w:ascii="Arial" w:hAnsi="Arial" w:cs="Arial"/>
      <w:i/>
      <w:iCs/>
      <w:color w:val="000000"/>
      <w:sz w:val="19"/>
      <w:szCs w:val="19"/>
      <w:lang w:eastAsia="es-MX"/>
    </w:rPr>
  </w:style>
  <w:style w:type="paragraph" w:customStyle="1" w:styleId="img">
    <w:name w:val="img"/>
    <w:basedOn w:val="Normal"/>
    <w:rsid w:val="00393E6F"/>
    <w:pPr>
      <w:spacing w:before="100" w:beforeAutospacing="1" w:after="100" w:afterAutospacing="1" w:line="240" w:lineRule="auto"/>
    </w:pPr>
    <w:rPr>
      <w:rFonts w:ascii="Arial" w:hAnsi="Arial" w:cs="Arial"/>
      <w:color w:val="000000"/>
      <w:sz w:val="24"/>
      <w:szCs w:val="24"/>
      <w:lang w:eastAsia="es-MX"/>
    </w:rPr>
  </w:style>
  <w:style w:type="paragraph" w:customStyle="1" w:styleId="volume">
    <w:name w:val="volume"/>
    <w:basedOn w:val="Normal"/>
    <w:rsid w:val="00393E6F"/>
    <w:pPr>
      <w:spacing w:before="100" w:beforeAutospacing="1" w:after="100" w:afterAutospacing="1" w:line="240" w:lineRule="auto"/>
      <w:jc w:val="center"/>
    </w:pPr>
    <w:rPr>
      <w:rFonts w:ascii="Arial" w:hAnsi="Arial" w:cs="Arial"/>
      <w:b/>
      <w:bCs/>
      <w:color w:val="336699"/>
      <w:sz w:val="36"/>
      <w:szCs w:val="36"/>
      <w:lang w:eastAsia="es-MX"/>
    </w:rPr>
  </w:style>
  <w:style w:type="paragraph" w:customStyle="1" w:styleId="relatedmt">
    <w:name w:val="relatedmt"/>
    <w:basedOn w:val="Normal"/>
    <w:rsid w:val="00393E6F"/>
    <w:pPr>
      <w:spacing w:before="100" w:beforeAutospacing="1" w:after="100" w:afterAutospacing="1" w:line="240" w:lineRule="auto"/>
    </w:pPr>
    <w:rPr>
      <w:rFonts w:ascii="Arial" w:hAnsi="Arial" w:cs="Arial"/>
      <w:color w:val="000000"/>
      <w:sz w:val="24"/>
      <w:szCs w:val="24"/>
      <w:lang w:eastAsia="es-MX"/>
    </w:rPr>
  </w:style>
  <w:style w:type="paragraph" w:customStyle="1" w:styleId="cellupdated">
    <w:name w:val="cellupdated"/>
    <w:basedOn w:val="Normal"/>
    <w:rsid w:val="00393E6F"/>
    <w:pPr>
      <w:shd w:val="clear" w:color="auto" w:fill="D3D3D3"/>
      <w:spacing w:before="100" w:beforeAutospacing="1" w:after="100" w:afterAutospacing="1" w:line="240" w:lineRule="auto"/>
    </w:pPr>
    <w:rPr>
      <w:rFonts w:ascii="Arial" w:hAnsi="Arial" w:cs="Arial"/>
      <w:color w:val="000000"/>
      <w:sz w:val="24"/>
      <w:szCs w:val="24"/>
      <w:lang w:eastAsia="es-MX"/>
    </w:rPr>
  </w:style>
  <w:style w:type="paragraph" w:customStyle="1" w:styleId="deleted">
    <w:name w:val="deleted"/>
    <w:basedOn w:val="Normal"/>
    <w:rsid w:val="00393E6F"/>
    <w:pPr>
      <w:spacing w:before="100" w:beforeAutospacing="1" w:after="100" w:afterAutospacing="1" w:line="240" w:lineRule="auto"/>
    </w:pPr>
    <w:rPr>
      <w:rFonts w:ascii="Arial" w:hAnsi="Arial" w:cs="Arial"/>
      <w:strike/>
      <w:color w:val="FF0000"/>
      <w:sz w:val="24"/>
      <w:szCs w:val="24"/>
      <w:lang w:eastAsia="es-MX"/>
    </w:rPr>
  </w:style>
  <w:style w:type="paragraph" w:customStyle="1" w:styleId="from">
    <w:name w:val="from"/>
    <w:basedOn w:val="Normal"/>
    <w:rsid w:val="00393E6F"/>
    <w:pPr>
      <w:spacing w:before="100" w:beforeAutospacing="1" w:after="100" w:afterAutospacing="1" w:line="240" w:lineRule="auto"/>
    </w:pPr>
    <w:rPr>
      <w:rFonts w:ascii="Arial" w:hAnsi="Arial" w:cs="Arial"/>
      <w:strike/>
      <w:color w:val="FF0000"/>
      <w:sz w:val="24"/>
      <w:szCs w:val="24"/>
      <w:lang w:eastAsia="es-MX"/>
    </w:rPr>
  </w:style>
  <w:style w:type="paragraph" w:customStyle="1" w:styleId="inserted">
    <w:name w:val="inserted"/>
    <w:basedOn w:val="Normal"/>
    <w:rsid w:val="00393E6F"/>
    <w:pPr>
      <w:spacing w:before="100" w:beforeAutospacing="1" w:after="100" w:afterAutospacing="1" w:line="240" w:lineRule="auto"/>
    </w:pPr>
    <w:rPr>
      <w:rFonts w:ascii="Arial" w:hAnsi="Arial" w:cs="Arial"/>
      <w:color w:val="0000FF"/>
      <w:sz w:val="24"/>
      <w:szCs w:val="24"/>
      <w:lang w:eastAsia="es-MX"/>
    </w:rPr>
  </w:style>
  <w:style w:type="paragraph" w:customStyle="1" w:styleId="moved">
    <w:name w:val="moved"/>
    <w:basedOn w:val="Normal"/>
    <w:rsid w:val="00393E6F"/>
    <w:pPr>
      <w:spacing w:before="100" w:beforeAutospacing="1" w:after="100" w:afterAutospacing="1" w:line="240" w:lineRule="auto"/>
    </w:pPr>
    <w:rPr>
      <w:rFonts w:ascii="Arial" w:hAnsi="Arial" w:cs="Arial"/>
      <w:color w:val="008000"/>
      <w:sz w:val="24"/>
      <w:szCs w:val="24"/>
      <w:lang w:eastAsia="es-MX"/>
    </w:rPr>
  </w:style>
  <w:style w:type="paragraph" w:customStyle="1" w:styleId="movefr">
    <w:name w:val="movefr"/>
    <w:basedOn w:val="Normal"/>
    <w:rsid w:val="00393E6F"/>
    <w:pPr>
      <w:shd w:val="clear" w:color="auto" w:fill="FFFF00"/>
      <w:spacing w:before="100" w:beforeAutospacing="1" w:after="100" w:afterAutospacing="1" w:line="240" w:lineRule="auto"/>
    </w:pPr>
    <w:rPr>
      <w:rFonts w:ascii="Arial" w:hAnsi="Arial" w:cs="Arial"/>
      <w:color w:val="000000"/>
      <w:sz w:val="24"/>
      <w:szCs w:val="24"/>
      <w:lang w:eastAsia="es-MX"/>
    </w:rPr>
  </w:style>
  <w:style w:type="paragraph" w:customStyle="1" w:styleId="moveto">
    <w:name w:val="moveto"/>
    <w:basedOn w:val="Normal"/>
    <w:rsid w:val="00393E6F"/>
    <w:pPr>
      <w:shd w:val="clear" w:color="auto" w:fill="C0C0C0"/>
      <w:spacing w:before="100" w:beforeAutospacing="1" w:after="100" w:afterAutospacing="1" w:line="240" w:lineRule="auto"/>
    </w:pPr>
    <w:rPr>
      <w:rFonts w:ascii="Arial" w:hAnsi="Arial" w:cs="Arial"/>
      <w:color w:val="000000"/>
      <w:sz w:val="24"/>
      <w:szCs w:val="24"/>
      <w:lang w:eastAsia="es-MX"/>
    </w:rPr>
  </w:style>
  <w:style w:type="paragraph" w:customStyle="1" w:styleId="to">
    <w:name w:val="to"/>
    <w:basedOn w:val="Normal"/>
    <w:rsid w:val="00393E6F"/>
    <w:pPr>
      <w:spacing w:before="100" w:beforeAutospacing="1" w:after="100" w:afterAutospacing="1" w:line="240" w:lineRule="auto"/>
    </w:pPr>
    <w:rPr>
      <w:rFonts w:ascii="Arial" w:hAnsi="Arial" w:cs="Arial"/>
      <w:color w:val="0000FF"/>
      <w:sz w:val="24"/>
      <w:szCs w:val="24"/>
      <w:lang w:eastAsia="es-MX"/>
    </w:rPr>
  </w:style>
  <w:style w:type="paragraph" w:customStyle="1" w:styleId="toc-del">
    <w:name w:val="toc-del"/>
    <w:basedOn w:val="Normal"/>
    <w:rsid w:val="00393E6F"/>
    <w:pPr>
      <w:spacing w:before="100" w:beforeAutospacing="1" w:after="100" w:afterAutospacing="1" w:line="240" w:lineRule="auto"/>
    </w:pPr>
    <w:rPr>
      <w:rFonts w:ascii="Arial" w:hAnsi="Arial" w:cs="Arial"/>
      <w:strike/>
      <w:color w:val="FF0000"/>
      <w:sz w:val="24"/>
      <w:szCs w:val="24"/>
      <w:lang w:eastAsia="es-MX"/>
    </w:rPr>
  </w:style>
  <w:style w:type="paragraph" w:customStyle="1" w:styleId="toc-ins">
    <w:name w:val="toc-ins"/>
    <w:basedOn w:val="Normal"/>
    <w:rsid w:val="00393E6F"/>
    <w:pPr>
      <w:spacing w:before="100" w:beforeAutospacing="1" w:after="100" w:afterAutospacing="1" w:line="240" w:lineRule="auto"/>
    </w:pPr>
    <w:rPr>
      <w:rFonts w:ascii="Arial" w:hAnsi="Arial" w:cs="Arial"/>
      <w:color w:val="0000FF"/>
      <w:sz w:val="24"/>
      <w:szCs w:val="24"/>
      <w:lang w:eastAsia="es-MX"/>
    </w:rPr>
  </w:style>
  <w:style w:type="paragraph" w:customStyle="1" w:styleId="toc-movefr">
    <w:name w:val="toc-movefr"/>
    <w:basedOn w:val="Normal"/>
    <w:rsid w:val="00393E6F"/>
    <w:pPr>
      <w:shd w:val="clear" w:color="auto" w:fill="FFFF00"/>
      <w:spacing w:before="100" w:beforeAutospacing="1" w:after="100" w:afterAutospacing="1" w:line="240" w:lineRule="auto"/>
    </w:pPr>
    <w:rPr>
      <w:rFonts w:ascii="Arial" w:hAnsi="Arial" w:cs="Arial"/>
      <w:color w:val="000000"/>
      <w:sz w:val="24"/>
      <w:szCs w:val="24"/>
      <w:lang w:eastAsia="es-MX"/>
    </w:rPr>
  </w:style>
  <w:style w:type="paragraph" w:customStyle="1" w:styleId="toc-moveto">
    <w:name w:val="toc-moveto"/>
    <w:basedOn w:val="Normal"/>
    <w:rsid w:val="00393E6F"/>
    <w:pPr>
      <w:shd w:val="clear" w:color="auto" w:fill="C0C0C0"/>
      <w:spacing w:before="100" w:beforeAutospacing="1" w:after="100" w:afterAutospacing="1" w:line="240" w:lineRule="auto"/>
    </w:pPr>
    <w:rPr>
      <w:rFonts w:ascii="Arial" w:hAnsi="Arial" w:cs="Arial"/>
      <w:color w:val="000000"/>
      <w:sz w:val="24"/>
      <w:szCs w:val="24"/>
      <w:lang w:eastAsia="es-MX"/>
    </w:rPr>
  </w:style>
  <w:style w:type="paragraph" w:customStyle="1" w:styleId="sectitle">
    <w:name w:val="sectitle"/>
    <w:basedOn w:val="Normal"/>
    <w:rsid w:val="00393E6F"/>
    <w:pPr>
      <w:spacing w:before="100" w:beforeAutospacing="1" w:after="100" w:afterAutospacing="1" w:line="240" w:lineRule="auto"/>
    </w:pPr>
    <w:rPr>
      <w:rFonts w:ascii="Arial" w:hAnsi="Arial" w:cs="Arial"/>
      <w:b/>
      <w:bCs/>
      <w:color w:val="000000"/>
      <w:sz w:val="24"/>
      <w:szCs w:val="24"/>
      <w:lang w:eastAsia="es-MX"/>
    </w:rPr>
  </w:style>
  <w:style w:type="paragraph" w:customStyle="1" w:styleId="subset">
    <w:name w:val="subset"/>
    <w:basedOn w:val="Normal"/>
    <w:rsid w:val="00393E6F"/>
    <w:pPr>
      <w:spacing w:before="100" w:beforeAutospacing="1" w:after="100" w:afterAutospacing="1" w:line="240" w:lineRule="auto"/>
      <w:jc w:val="center"/>
    </w:pPr>
    <w:rPr>
      <w:rFonts w:ascii="Arial" w:hAnsi="Arial" w:cs="Arial"/>
      <w:color w:val="336699"/>
      <w:sz w:val="29"/>
      <w:szCs w:val="29"/>
      <w:lang w:eastAsia="es-MX"/>
    </w:rPr>
  </w:style>
  <w:style w:type="paragraph" w:customStyle="1" w:styleId="cat">
    <w:name w:val="cat"/>
    <w:basedOn w:val="Normal"/>
    <w:rsid w:val="00393E6F"/>
    <w:pPr>
      <w:spacing w:before="100" w:beforeAutospacing="1" w:after="100" w:afterAutospacing="1" w:line="240" w:lineRule="auto"/>
      <w:jc w:val="center"/>
    </w:pPr>
    <w:rPr>
      <w:rFonts w:ascii="Arial" w:hAnsi="Arial" w:cs="Arial"/>
      <w:b/>
      <w:bCs/>
      <w:color w:val="336699"/>
      <w:sz w:val="43"/>
      <w:szCs w:val="43"/>
      <w:lang w:eastAsia="es-MX"/>
    </w:rPr>
  </w:style>
  <w:style w:type="paragraph" w:customStyle="1" w:styleId="publi">
    <w:name w:val="publi"/>
    <w:basedOn w:val="Normal"/>
    <w:rsid w:val="00393E6F"/>
    <w:pPr>
      <w:spacing w:before="100" w:beforeAutospacing="1" w:after="100" w:afterAutospacing="1" w:line="240" w:lineRule="auto"/>
      <w:jc w:val="center"/>
    </w:pPr>
    <w:rPr>
      <w:rFonts w:ascii="Arial" w:hAnsi="Arial" w:cs="Arial"/>
      <w:b/>
      <w:bCs/>
      <w:color w:val="336699"/>
      <w:sz w:val="22"/>
      <w:szCs w:val="22"/>
      <w:lang w:eastAsia="es-MX"/>
    </w:rPr>
  </w:style>
  <w:style w:type="paragraph" w:customStyle="1" w:styleId="release">
    <w:name w:val="release"/>
    <w:basedOn w:val="Normal"/>
    <w:rsid w:val="00393E6F"/>
    <w:pPr>
      <w:spacing w:before="100" w:beforeAutospacing="1" w:after="100" w:afterAutospacing="1" w:line="240" w:lineRule="auto"/>
      <w:jc w:val="center"/>
    </w:pPr>
    <w:rPr>
      <w:rFonts w:ascii="Arial" w:hAnsi="Arial" w:cs="Arial"/>
      <w:b/>
      <w:bCs/>
      <w:color w:val="336699"/>
      <w:sz w:val="22"/>
      <w:szCs w:val="22"/>
      <w:lang w:eastAsia="es-MX"/>
    </w:rPr>
  </w:style>
  <w:style w:type="paragraph" w:customStyle="1" w:styleId="bktitle">
    <w:name w:val="bktitle"/>
    <w:basedOn w:val="Normal"/>
    <w:rsid w:val="00393E6F"/>
    <w:pPr>
      <w:spacing w:before="100" w:beforeAutospacing="1" w:after="100" w:afterAutospacing="1" w:line="240" w:lineRule="auto"/>
      <w:jc w:val="center"/>
    </w:pPr>
    <w:rPr>
      <w:rFonts w:ascii="Arial" w:hAnsi="Arial" w:cs="Arial"/>
      <w:b/>
      <w:bCs/>
      <w:color w:val="336699"/>
      <w:sz w:val="29"/>
      <w:szCs w:val="29"/>
      <w:lang w:eastAsia="es-MX"/>
    </w:rPr>
  </w:style>
  <w:style w:type="paragraph" w:customStyle="1" w:styleId="fldexmp">
    <w:name w:val="fldexmp"/>
    <w:basedOn w:val="Normal"/>
    <w:rsid w:val="00393E6F"/>
    <w:pPr>
      <w:shd w:val="clear" w:color="auto" w:fill="FFCC99"/>
      <w:spacing w:before="-1" w:after="-1" w:line="240" w:lineRule="auto"/>
      <w:ind w:left="-122" w:right="-122"/>
    </w:pPr>
    <w:rPr>
      <w:rFonts w:ascii="Arial" w:hAnsi="Arial" w:cs="Arial"/>
      <w:color w:val="000000"/>
      <w:sz w:val="24"/>
      <w:szCs w:val="24"/>
      <w:lang w:eastAsia="es-MX"/>
    </w:rPr>
  </w:style>
  <w:style w:type="paragraph" w:customStyle="1" w:styleId="toptitle">
    <w:name w:val="toptitle"/>
    <w:basedOn w:val="Normal"/>
    <w:rsid w:val="00393E6F"/>
    <w:pPr>
      <w:spacing w:before="100" w:beforeAutospacing="1" w:after="100" w:afterAutospacing="1" w:line="240" w:lineRule="auto"/>
    </w:pPr>
    <w:rPr>
      <w:rFonts w:ascii="Arial" w:hAnsi="Arial" w:cs="Arial"/>
      <w:b/>
      <w:bCs/>
      <w:color w:val="FFFFFF"/>
      <w:sz w:val="34"/>
      <w:szCs w:val="34"/>
      <w:lang w:eastAsia="es-MX"/>
    </w:rPr>
  </w:style>
  <w:style w:type="character" w:customStyle="1" w:styleId="edition">
    <w:name w:val="edition"/>
    <w:basedOn w:val="Fuentedeprrafopredeter"/>
    <w:rsid w:val="00393E6F"/>
    <w:rPr>
      <w:sz w:val="20"/>
      <w:szCs w:val="20"/>
    </w:rPr>
  </w:style>
  <w:style w:type="character" w:customStyle="1" w:styleId="footnotenumber">
    <w:name w:val="footnotenumber"/>
    <w:basedOn w:val="Fuentedeprrafopredeter"/>
    <w:rsid w:val="00393E6F"/>
    <w:rPr>
      <w:sz w:val="19"/>
      <w:szCs w:val="19"/>
    </w:rPr>
  </w:style>
  <w:style w:type="paragraph" w:customStyle="1" w:styleId="img1">
    <w:name w:val="img1"/>
    <w:basedOn w:val="Normal"/>
    <w:rsid w:val="00393E6F"/>
    <w:pPr>
      <w:shd w:val="clear" w:color="auto" w:fill="00CCFF"/>
      <w:spacing w:before="100" w:beforeAutospacing="1" w:after="100" w:afterAutospacing="1" w:line="240" w:lineRule="auto"/>
    </w:pPr>
    <w:rPr>
      <w:rFonts w:ascii="Arial" w:hAnsi="Arial" w:cs="Arial"/>
      <w:color w:val="000000"/>
      <w:sz w:val="24"/>
      <w:szCs w:val="24"/>
      <w:lang w:eastAsia="es-MX"/>
    </w:rPr>
  </w:style>
  <w:style w:type="paragraph" w:customStyle="1" w:styleId="img2">
    <w:name w:val="img2"/>
    <w:basedOn w:val="Normal"/>
    <w:rsid w:val="00393E6F"/>
    <w:pPr>
      <w:shd w:val="clear" w:color="auto" w:fill="FF6633"/>
      <w:spacing w:before="100" w:beforeAutospacing="1" w:after="100" w:afterAutospacing="1" w:line="240" w:lineRule="auto"/>
    </w:pPr>
    <w:rPr>
      <w:rFonts w:ascii="Arial" w:hAnsi="Arial" w:cs="Arial"/>
      <w:color w:val="000000"/>
      <w:sz w:val="24"/>
      <w:szCs w:val="24"/>
      <w:lang w:eastAsia="es-MX"/>
    </w:rPr>
  </w:style>
  <w:style w:type="paragraph" w:customStyle="1" w:styleId="volume1">
    <w:name w:val="volume1"/>
    <w:basedOn w:val="Normal"/>
    <w:rsid w:val="00393E6F"/>
    <w:pPr>
      <w:spacing w:before="100" w:beforeAutospacing="1" w:after="100" w:afterAutospacing="1" w:line="240" w:lineRule="auto"/>
      <w:jc w:val="center"/>
    </w:pPr>
    <w:rPr>
      <w:rFonts w:ascii="Arial" w:hAnsi="Arial" w:cs="Arial"/>
      <w:b/>
      <w:bCs/>
      <w:color w:val="0000FF"/>
      <w:sz w:val="36"/>
      <w:szCs w:val="36"/>
      <w:lang w:eastAsia="es-MX"/>
    </w:rPr>
  </w:style>
  <w:style w:type="paragraph" w:customStyle="1" w:styleId="cellupdated1">
    <w:name w:val="cellupdated1"/>
    <w:basedOn w:val="Normal"/>
    <w:rsid w:val="00393E6F"/>
    <w:pPr>
      <w:shd w:val="clear" w:color="auto" w:fill="CCCCCC"/>
      <w:spacing w:before="100" w:beforeAutospacing="1" w:after="100" w:afterAutospacing="1" w:line="240" w:lineRule="auto"/>
    </w:pPr>
    <w:rPr>
      <w:rFonts w:ascii="Arial" w:hAnsi="Arial" w:cs="Arial"/>
      <w:color w:val="000000"/>
      <w:sz w:val="24"/>
      <w:szCs w:val="24"/>
      <w:lang w:eastAsia="es-MX"/>
    </w:rPr>
  </w:style>
  <w:style w:type="paragraph" w:customStyle="1" w:styleId="relatedmt1">
    <w:name w:val="relatedmt1"/>
    <w:basedOn w:val="Normal"/>
    <w:rsid w:val="00393E6F"/>
    <w:pPr>
      <w:spacing w:before="100" w:beforeAutospacing="1" w:after="100" w:afterAutospacing="1" w:line="240" w:lineRule="auto"/>
    </w:pPr>
    <w:rPr>
      <w:rFonts w:ascii="Arial" w:hAnsi="Arial" w:cs="Arial"/>
      <w:b/>
      <w:bCs/>
      <w:color w:val="003399"/>
      <w:sz w:val="24"/>
      <w:szCs w:val="24"/>
      <w:lang w:eastAsia="es-MX"/>
    </w:rPr>
  </w:style>
  <w:style w:type="paragraph" w:customStyle="1" w:styleId="img3">
    <w:name w:val="img3"/>
    <w:basedOn w:val="Normal"/>
    <w:rsid w:val="00393E6F"/>
    <w:pPr>
      <w:shd w:val="clear" w:color="auto" w:fill="00CCFF"/>
      <w:spacing w:before="100" w:beforeAutospacing="1" w:after="100" w:afterAutospacing="1" w:line="240" w:lineRule="auto"/>
    </w:pPr>
    <w:rPr>
      <w:rFonts w:ascii="Arial" w:hAnsi="Arial" w:cs="Arial"/>
      <w:color w:val="000000"/>
      <w:sz w:val="24"/>
      <w:szCs w:val="24"/>
      <w:lang w:eastAsia="es-MX"/>
    </w:rPr>
  </w:style>
  <w:style w:type="paragraph" w:customStyle="1" w:styleId="img4">
    <w:name w:val="img4"/>
    <w:basedOn w:val="Normal"/>
    <w:rsid w:val="00393E6F"/>
    <w:pPr>
      <w:shd w:val="clear" w:color="auto" w:fill="FF6633"/>
      <w:spacing w:before="100" w:beforeAutospacing="1" w:after="100" w:afterAutospacing="1" w:line="240" w:lineRule="auto"/>
    </w:pPr>
    <w:rPr>
      <w:rFonts w:ascii="Arial" w:hAnsi="Arial" w:cs="Arial"/>
      <w:color w:val="000000"/>
      <w:sz w:val="24"/>
      <w:szCs w:val="24"/>
      <w:lang w:eastAsia="es-MX"/>
    </w:rPr>
  </w:style>
  <w:style w:type="paragraph" w:customStyle="1" w:styleId="volume2">
    <w:name w:val="volume2"/>
    <w:basedOn w:val="Normal"/>
    <w:rsid w:val="00393E6F"/>
    <w:pPr>
      <w:spacing w:before="100" w:beforeAutospacing="1" w:after="100" w:afterAutospacing="1" w:line="240" w:lineRule="auto"/>
      <w:jc w:val="center"/>
    </w:pPr>
    <w:rPr>
      <w:rFonts w:ascii="Arial" w:hAnsi="Arial" w:cs="Arial"/>
      <w:b/>
      <w:bCs/>
      <w:color w:val="0000FF"/>
      <w:sz w:val="36"/>
      <w:szCs w:val="36"/>
      <w:lang w:eastAsia="es-MX"/>
    </w:rPr>
  </w:style>
  <w:style w:type="paragraph" w:customStyle="1" w:styleId="cellupdated2">
    <w:name w:val="cellupdated2"/>
    <w:basedOn w:val="Normal"/>
    <w:rsid w:val="00393E6F"/>
    <w:pPr>
      <w:shd w:val="clear" w:color="auto" w:fill="CCCCCC"/>
      <w:spacing w:before="100" w:beforeAutospacing="1" w:after="100" w:afterAutospacing="1" w:line="240" w:lineRule="auto"/>
    </w:pPr>
    <w:rPr>
      <w:rFonts w:ascii="Arial" w:hAnsi="Arial" w:cs="Arial"/>
      <w:color w:val="000000"/>
      <w:sz w:val="24"/>
      <w:szCs w:val="24"/>
      <w:lang w:eastAsia="es-MX"/>
    </w:rPr>
  </w:style>
  <w:style w:type="paragraph" w:customStyle="1" w:styleId="relatedmt2">
    <w:name w:val="relatedmt2"/>
    <w:basedOn w:val="Normal"/>
    <w:rsid w:val="00393E6F"/>
    <w:pPr>
      <w:spacing w:before="100" w:beforeAutospacing="1" w:after="100" w:afterAutospacing="1" w:line="240" w:lineRule="auto"/>
    </w:pPr>
    <w:rPr>
      <w:rFonts w:ascii="Arial" w:hAnsi="Arial" w:cs="Arial"/>
      <w:b/>
      <w:bCs/>
      <w:color w:val="003399"/>
      <w:sz w:val="24"/>
      <w:szCs w:val="24"/>
      <w:lang w:eastAsia="es-MX"/>
    </w:rPr>
  </w:style>
  <w:style w:type="character" w:customStyle="1" w:styleId="inserted1">
    <w:name w:val="inserted1"/>
    <w:basedOn w:val="Fuentedeprrafopredeter"/>
    <w:rsid w:val="00393E6F"/>
    <w:rPr>
      <w:color w:val="0000FF"/>
    </w:rPr>
  </w:style>
  <w:style w:type="character" w:customStyle="1" w:styleId="deleted1">
    <w:name w:val="deleted1"/>
    <w:basedOn w:val="Fuentedeprrafopredeter"/>
    <w:rsid w:val="00393E6F"/>
    <w:rPr>
      <w:strike/>
      <w:color w:val="FF0000"/>
    </w:rPr>
  </w:style>
  <w:style w:type="paragraph" w:styleId="Textodeglobo">
    <w:name w:val="Balloon Text"/>
    <w:basedOn w:val="Normal"/>
    <w:link w:val="TextodegloboCar"/>
    <w:uiPriority w:val="99"/>
    <w:semiHidden/>
    <w:unhideWhenUsed/>
    <w:rsid w:val="00393E6F"/>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393E6F"/>
    <w:rPr>
      <w:rFonts w:ascii="Tahoma" w:hAnsi="Tahoma" w:cs="Tahoma"/>
      <w:sz w:val="16"/>
      <w:szCs w:val="16"/>
    </w:rPr>
  </w:style>
  <w:style w:type="character" w:customStyle="1" w:styleId="ecodes">
    <w:name w:val="ecodes"/>
    <w:basedOn w:val="Fuentedeprrafopredeter"/>
    <w:rsid w:val="00393E6F"/>
  </w:style>
  <w:style w:type="character" w:customStyle="1" w:styleId="inserted2">
    <w:name w:val="inserted2"/>
    <w:basedOn w:val="Fuentedeprrafopredeter"/>
    <w:rsid w:val="00393E6F"/>
    <w:rPr>
      <w:color w:val="0000FF"/>
    </w:rPr>
  </w:style>
  <w:style w:type="character" w:customStyle="1" w:styleId="inserted3">
    <w:name w:val="inserted3"/>
    <w:basedOn w:val="Fuentedeprrafopredeter"/>
    <w:rsid w:val="00393E6F"/>
    <w:rPr>
      <w:color w:val="0000FF"/>
    </w:rPr>
  </w:style>
  <w:style w:type="paragraph" w:customStyle="1" w:styleId="stem">
    <w:name w:val="stem"/>
    <w:basedOn w:val="Normal"/>
    <w:rsid w:val="00393E6F"/>
    <w:pPr>
      <w:spacing w:before="100" w:beforeAutospacing="1" w:after="100" w:afterAutospacing="1" w:line="240" w:lineRule="auto"/>
    </w:pPr>
    <w:rPr>
      <w:rFonts w:ascii="Arial" w:hAnsi="Arial" w:cs="Arial"/>
      <w:color w:val="000000"/>
      <w:sz w:val="24"/>
      <w:szCs w:val="24"/>
      <w:lang w:eastAsia="es-MX"/>
    </w:rPr>
  </w:style>
  <w:style w:type="paragraph" w:customStyle="1" w:styleId="syntaxblock">
    <w:name w:val="syntaxblock"/>
    <w:basedOn w:val="Normal"/>
    <w:rsid w:val="00393E6F"/>
    <w:pPr>
      <w:spacing w:before="100" w:beforeAutospacing="1" w:after="100" w:afterAutospacing="1" w:line="240" w:lineRule="auto"/>
    </w:pPr>
    <w:rPr>
      <w:rFonts w:ascii="Arial" w:hAnsi="Arial" w:cs="Arial"/>
      <w:color w:val="000000"/>
      <w:sz w:val="24"/>
      <w:szCs w:val="24"/>
      <w:lang w:eastAsia="es-MX"/>
    </w:rPr>
  </w:style>
  <w:style w:type="character" w:customStyle="1" w:styleId="emphasis">
    <w:name w:val="emphasis"/>
    <w:basedOn w:val="Fuentedeprrafopredeter"/>
    <w:rsid w:val="00393E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F9"/>
    <w:pPr>
      <w:spacing w:after="120" w:line="360" w:lineRule="auto"/>
    </w:pPr>
    <w:rPr>
      <w:rFonts w:ascii="Tahoma" w:hAnsi="Tahoma"/>
    </w:rPr>
  </w:style>
  <w:style w:type="paragraph" w:styleId="Ttulo1">
    <w:name w:val="heading 1"/>
    <w:basedOn w:val="Normal"/>
    <w:next w:val="Normal"/>
    <w:link w:val="Ttulo1Car"/>
    <w:uiPriority w:val="9"/>
    <w:qFormat/>
    <w:rsid w:val="005946F9"/>
    <w:pPr>
      <w:keepNext/>
      <w:numPr>
        <w:numId w:val="18"/>
      </w:numPr>
      <w:tabs>
        <w:tab w:val="left" w:pos="7200"/>
      </w:tabs>
      <w:jc w:val="both"/>
      <w:outlineLvl w:val="0"/>
    </w:pPr>
    <w:rPr>
      <w:rFonts w:ascii="Eras Bk BT" w:hAnsi="Eras Bk BT"/>
      <w:b/>
    </w:rPr>
  </w:style>
  <w:style w:type="paragraph" w:styleId="Ttulo2">
    <w:name w:val="heading 2"/>
    <w:basedOn w:val="Normal"/>
    <w:next w:val="Normal"/>
    <w:link w:val="Ttulo2Car"/>
    <w:uiPriority w:val="9"/>
    <w:qFormat/>
    <w:rsid w:val="005946F9"/>
    <w:pPr>
      <w:keepNext/>
      <w:numPr>
        <w:ilvl w:val="1"/>
        <w:numId w:val="18"/>
      </w:numPr>
      <w:jc w:val="center"/>
      <w:outlineLvl w:val="1"/>
    </w:pPr>
    <w:rPr>
      <w:b/>
    </w:rPr>
  </w:style>
  <w:style w:type="paragraph" w:styleId="Ttulo3">
    <w:name w:val="heading 3"/>
    <w:basedOn w:val="Normal"/>
    <w:next w:val="Normal"/>
    <w:link w:val="Ttulo3Car"/>
    <w:uiPriority w:val="9"/>
    <w:qFormat/>
    <w:rsid w:val="005946F9"/>
    <w:pPr>
      <w:keepNext/>
      <w:numPr>
        <w:ilvl w:val="2"/>
        <w:numId w:val="18"/>
      </w:numPr>
      <w:outlineLvl w:val="2"/>
    </w:pPr>
    <w:rPr>
      <w:b/>
      <w:bCs/>
      <w:color w:val="FFFFFF"/>
    </w:rPr>
  </w:style>
  <w:style w:type="paragraph" w:styleId="Ttulo4">
    <w:name w:val="heading 4"/>
    <w:basedOn w:val="Normal"/>
    <w:next w:val="Normal"/>
    <w:link w:val="Ttulo4Car"/>
    <w:uiPriority w:val="9"/>
    <w:qFormat/>
    <w:rsid w:val="005946F9"/>
    <w:pPr>
      <w:keepNext/>
      <w:framePr w:hSpace="180" w:wrap="around" w:vAnchor="text" w:hAnchor="margin" w:y="110"/>
      <w:numPr>
        <w:ilvl w:val="3"/>
        <w:numId w:val="18"/>
      </w:numPr>
      <w:outlineLvl w:val="3"/>
    </w:pPr>
    <w:rPr>
      <w:rFonts w:cs="Tahoma"/>
      <w:b/>
      <w:bCs/>
      <w:color w:val="FFFFFF"/>
      <w:sz w:val="40"/>
    </w:rPr>
  </w:style>
  <w:style w:type="paragraph" w:styleId="Ttulo5">
    <w:name w:val="heading 5"/>
    <w:basedOn w:val="Normal"/>
    <w:next w:val="Normal"/>
    <w:link w:val="Ttulo5Car"/>
    <w:uiPriority w:val="9"/>
    <w:qFormat/>
    <w:rsid w:val="005946F9"/>
    <w:pPr>
      <w:numPr>
        <w:ilvl w:val="4"/>
        <w:numId w:val="18"/>
      </w:numPr>
      <w:spacing w:before="240" w:after="60" w:line="240" w:lineRule="auto"/>
      <w:outlineLvl w:val="4"/>
    </w:pPr>
    <w:rPr>
      <w:rFonts w:ascii="Times New Roman" w:hAnsi="Times New Roman"/>
      <w:b/>
      <w:bCs/>
      <w:i/>
      <w:iCs/>
      <w:sz w:val="26"/>
      <w:szCs w:val="26"/>
    </w:rPr>
  </w:style>
  <w:style w:type="paragraph" w:styleId="Ttulo6">
    <w:name w:val="heading 6"/>
    <w:basedOn w:val="Normal"/>
    <w:next w:val="Normal"/>
    <w:link w:val="Ttulo6Car"/>
    <w:uiPriority w:val="9"/>
    <w:semiHidden/>
    <w:unhideWhenUsed/>
    <w:qFormat/>
    <w:rsid w:val="005946F9"/>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946F9"/>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946F9"/>
    <w:pPr>
      <w:keepNext/>
      <w:keepLines/>
      <w:numPr>
        <w:ilvl w:val="7"/>
        <w:numId w:val="18"/>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5946F9"/>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6F9"/>
    <w:rPr>
      <w:rFonts w:ascii="Eras Bk BT" w:hAnsi="Eras Bk BT"/>
      <w:b/>
    </w:rPr>
  </w:style>
  <w:style w:type="character" w:customStyle="1" w:styleId="Ttulo2Car">
    <w:name w:val="Título 2 Car"/>
    <w:basedOn w:val="Fuentedeprrafopredeter"/>
    <w:link w:val="Ttulo2"/>
    <w:uiPriority w:val="9"/>
    <w:rsid w:val="005946F9"/>
    <w:rPr>
      <w:rFonts w:ascii="Tahoma" w:hAnsi="Tahoma"/>
      <w:b/>
    </w:rPr>
  </w:style>
  <w:style w:type="character" w:customStyle="1" w:styleId="Ttulo3Car">
    <w:name w:val="Título 3 Car"/>
    <w:basedOn w:val="Fuentedeprrafopredeter"/>
    <w:link w:val="Ttulo3"/>
    <w:uiPriority w:val="9"/>
    <w:rsid w:val="005946F9"/>
    <w:rPr>
      <w:rFonts w:ascii="Tahoma" w:hAnsi="Tahoma"/>
      <w:b/>
      <w:bCs/>
      <w:color w:val="FFFFFF"/>
    </w:rPr>
  </w:style>
  <w:style w:type="character" w:customStyle="1" w:styleId="Ttulo4Car">
    <w:name w:val="Título 4 Car"/>
    <w:basedOn w:val="Fuentedeprrafopredeter"/>
    <w:link w:val="Ttulo4"/>
    <w:uiPriority w:val="9"/>
    <w:rsid w:val="005946F9"/>
    <w:rPr>
      <w:rFonts w:ascii="Tahoma" w:hAnsi="Tahoma" w:cs="Tahoma"/>
      <w:b/>
      <w:bCs/>
      <w:color w:val="FFFFFF"/>
      <w:sz w:val="40"/>
    </w:rPr>
  </w:style>
  <w:style w:type="character" w:customStyle="1" w:styleId="Ttulo5Car">
    <w:name w:val="Título 5 Car"/>
    <w:basedOn w:val="Fuentedeprrafopredeter"/>
    <w:link w:val="Ttulo5"/>
    <w:uiPriority w:val="9"/>
    <w:rsid w:val="005946F9"/>
    <w:rPr>
      <w:b/>
      <w:bCs/>
      <w:i/>
      <w:iCs/>
      <w:sz w:val="26"/>
      <w:szCs w:val="26"/>
    </w:rPr>
  </w:style>
  <w:style w:type="character" w:customStyle="1" w:styleId="Ttulo6Car">
    <w:name w:val="Título 6 Car"/>
    <w:basedOn w:val="Fuentedeprrafopredeter"/>
    <w:link w:val="Ttulo6"/>
    <w:uiPriority w:val="9"/>
    <w:semiHidden/>
    <w:rsid w:val="005946F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946F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946F9"/>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9"/>
    <w:semiHidden/>
    <w:rsid w:val="005946F9"/>
    <w:rPr>
      <w:rFonts w:asciiTheme="majorHAnsi" w:eastAsiaTheme="majorEastAsia" w:hAnsiTheme="majorHAnsi" w:cstheme="majorBidi"/>
      <w:i/>
      <w:iCs/>
      <w:color w:val="404040" w:themeColor="text1" w:themeTint="BF"/>
    </w:rPr>
  </w:style>
  <w:style w:type="character" w:styleId="nfasis">
    <w:name w:val="Emphasis"/>
    <w:basedOn w:val="Fuentedeprrafopredeter"/>
    <w:uiPriority w:val="20"/>
    <w:qFormat/>
    <w:rsid w:val="005946F9"/>
    <w:rPr>
      <w:i/>
      <w:iCs/>
    </w:rPr>
  </w:style>
  <w:style w:type="paragraph" w:styleId="Prrafodelista">
    <w:name w:val="List Paragraph"/>
    <w:basedOn w:val="Normal"/>
    <w:uiPriority w:val="34"/>
    <w:qFormat/>
    <w:rsid w:val="005946F9"/>
    <w:pPr>
      <w:spacing w:after="200" w:line="276" w:lineRule="auto"/>
      <w:ind w:left="720"/>
      <w:contextualSpacing/>
    </w:pPr>
    <w:rPr>
      <w:rFonts w:ascii="Calibri" w:eastAsia="Calibri" w:hAnsi="Calibri"/>
      <w:sz w:val="22"/>
      <w:szCs w:val="22"/>
    </w:rPr>
  </w:style>
  <w:style w:type="character" w:styleId="nfasisintenso">
    <w:name w:val="Intense Emphasis"/>
    <w:basedOn w:val="Fuentedeprrafopredeter"/>
    <w:qFormat/>
    <w:rsid w:val="005946F9"/>
    <w:rPr>
      <w:b/>
      <w:bCs/>
      <w:i/>
      <w:iCs/>
      <w:color w:val="4F81BD"/>
    </w:rPr>
  </w:style>
  <w:style w:type="paragraph" w:styleId="NormalWeb">
    <w:name w:val="Normal (Web)"/>
    <w:basedOn w:val="Normal"/>
    <w:uiPriority w:val="99"/>
    <w:semiHidden/>
    <w:unhideWhenUsed/>
    <w:rsid w:val="00393E6F"/>
    <w:pPr>
      <w:spacing w:before="100" w:beforeAutospacing="1" w:after="100" w:afterAutospacing="1" w:line="240" w:lineRule="auto"/>
    </w:pPr>
    <w:rPr>
      <w:rFonts w:ascii="Arial" w:hAnsi="Arial" w:cs="Arial"/>
      <w:color w:val="000000"/>
      <w:sz w:val="24"/>
      <w:szCs w:val="24"/>
      <w:lang w:eastAsia="es-MX"/>
    </w:rPr>
  </w:style>
  <w:style w:type="character" w:styleId="Hipervnculo">
    <w:name w:val="Hyperlink"/>
    <w:basedOn w:val="Fuentedeprrafopredeter"/>
    <w:uiPriority w:val="99"/>
    <w:semiHidden/>
    <w:unhideWhenUsed/>
    <w:rsid w:val="00393E6F"/>
    <w:rPr>
      <w:color w:val="0000FF"/>
      <w:u w:val="single"/>
    </w:rPr>
  </w:style>
  <w:style w:type="character" w:styleId="Hipervnculovisitado">
    <w:name w:val="FollowedHyperlink"/>
    <w:basedOn w:val="Fuentedeprrafopredeter"/>
    <w:uiPriority w:val="99"/>
    <w:semiHidden/>
    <w:unhideWhenUsed/>
    <w:rsid w:val="00393E6F"/>
    <w:rPr>
      <w:color w:val="800080"/>
      <w:u w:val="single"/>
    </w:rPr>
  </w:style>
  <w:style w:type="character" w:styleId="CdigoHTML">
    <w:name w:val="HTML Code"/>
    <w:basedOn w:val="Fuentedeprrafopredeter"/>
    <w:uiPriority w:val="99"/>
    <w:semiHidden/>
    <w:unhideWhenUsed/>
    <w:rsid w:val="00393E6F"/>
    <w:rPr>
      <w:rFonts w:ascii="Courier New" w:eastAsia="Times New Roman" w:hAnsi="Courier New" w:cs="Courier New" w:hint="default"/>
      <w:sz w:val="24"/>
      <w:szCs w:val="24"/>
    </w:rPr>
  </w:style>
  <w:style w:type="paragraph" w:customStyle="1" w:styleId="footnote">
    <w:name w:val="footnote"/>
    <w:basedOn w:val="Normal"/>
    <w:rsid w:val="00393E6F"/>
    <w:pPr>
      <w:spacing w:before="100" w:beforeAutospacing="1" w:after="100" w:afterAutospacing="1" w:line="240" w:lineRule="auto"/>
      <w:textAlignment w:val="top"/>
    </w:pPr>
    <w:rPr>
      <w:rFonts w:ascii="Arial" w:hAnsi="Arial" w:cs="Arial"/>
      <w:i/>
      <w:iCs/>
      <w:color w:val="000000"/>
      <w:sz w:val="19"/>
      <w:szCs w:val="19"/>
      <w:lang w:eastAsia="es-MX"/>
    </w:rPr>
  </w:style>
  <w:style w:type="paragraph" w:customStyle="1" w:styleId="img">
    <w:name w:val="img"/>
    <w:basedOn w:val="Normal"/>
    <w:rsid w:val="00393E6F"/>
    <w:pPr>
      <w:spacing w:before="100" w:beforeAutospacing="1" w:after="100" w:afterAutospacing="1" w:line="240" w:lineRule="auto"/>
    </w:pPr>
    <w:rPr>
      <w:rFonts w:ascii="Arial" w:hAnsi="Arial" w:cs="Arial"/>
      <w:color w:val="000000"/>
      <w:sz w:val="24"/>
      <w:szCs w:val="24"/>
      <w:lang w:eastAsia="es-MX"/>
    </w:rPr>
  </w:style>
  <w:style w:type="paragraph" w:customStyle="1" w:styleId="volume">
    <w:name w:val="volume"/>
    <w:basedOn w:val="Normal"/>
    <w:rsid w:val="00393E6F"/>
    <w:pPr>
      <w:spacing w:before="100" w:beforeAutospacing="1" w:after="100" w:afterAutospacing="1" w:line="240" w:lineRule="auto"/>
      <w:jc w:val="center"/>
    </w:pPr>
    <w:rPr>
      <w:rFonts w:ascii="Arial" w:hAnsi="Arial" w:cs="Arial"/>
      <w:b/>
      <w:bCs/>
      <w:color w:val="336699"/>
      <w:sz w:val="36"/>
      <w:szCs w:val="36"/>
      <w:lang w:eastAsia="es-MX"/>
    </w:rPr>
  </w:style>
  <w:style w:type="paragraph" w:customStyle="1" w:styleId="relatedmt">
    <w:name w:val="relatedmt"/>
    <w:basedOn w:val="Normal"/>
    <w:rsid w:val="00393E6F"/>
    <w:pPr>
      <w:spacing w:before="100" w:beforeAutospacing="1" w:after="100" w:afterAutospacing="1" w:line="240" w:lineRule="auto"/>
    </w:pPr>
    <w:rPr>
      <w:rFonts w:ascii="Arial" w:hAnsi="Arial" w:cs="Arial"/>
      <w:color w:val="000000"/>
      <w:sz w:val="24"/>
      <w:szCs w:val="24"/>
      <w:lang w:eastAsia="es-MX"/>
    </w:rPr>
  </w:style>
  <w:style w:type="paragraph" w:customStyle="1" w:styleId="cellupdated">
    <w:name w:val="cellupdated"/>
    <w:basedOn w:val="Normal"/>
    <w:rsid w:val="00393E6F"/>
    <w:pPr>
      <w:shd w:val="clear" w:color="auto" w:fill="D3D3D3"/>
      <w:spacing w:before="100" w:beforeAutospacing="1" w:after="100" w:afterAutospacing="1" w:line="240" w:lineRule="auto"/>
    </w:pPr>
    <w:rPr>
      <w:rFonts w:ascii="Arial" w:hAnsi="Arial" w:cs="Arial"/>
      <w:color w:val="000000"/>
      <w:sz w:val="24"/>
      <w:szCs w:val="24"/>
      <w:lang w:eastAsia="es-MX"/>
    </w:rPr>
  </w:style>
  <w:style w:type="paragraph" w:customStyle="1" w:styleId="deleted">
    <w:name w:val="deleted"/>
    <w:basedOn w:val="Normal"/>
    <w:rsid w:val="00393E6F"/>
    <w:pPr>
      <w:spacing w:before="100" w:beforeAutospacing="1" w:after="100" w:afterAutospacing="1" w:line="240" w:lineRule="auto"/>
    </w:pPr>
    <w:rPr>
      <w:rFonts w:ascii="Arial" w:hAnsi="Arial" w:cs="Arial"/>
      <w:strike/>
      <w:color w:val="FF0000"/>
      <w:sz w:val="24"/>
      <w:szCs w:val="24"/>
      <w:lang w:eastAsia="es-MX"/>
    </w:rPr>
  </w:style>
  <w:style w:type="paragraph" w:customStyle="1" w:styleId="from">
    <w:name w:val="from"/>
    <w:basedOn w:val="Normal"/>
    <w:rsid w:val="00393E6F"/>
    <w:pPr>
      <w:spacing w:before="100" w:beforeAutospacing="1" w:after="100" w:afterAutospacing="1" w:line="240" w:lineRule="auto"/>
    </w:pPr>
    <w:rPr>
      <w:rFonts w:ascii="Arial" w:hAnsi="Arial" w:cs="Arial"/>
      <w:strike/>
      <w:color w:val="FF0000"/>
      <w:sz w:val="24"/>
      <w:szCs w:val="24"/>
      <w:lang w:eastAsia="es-MX"/>
    </w:rPr>
  </w:style>
  <w:style w:type="paragraph" w:customStyle="1" w:styleId="inserted">
    <w:name w:val="inserted"/>
    <w:basedOn w:val="Normal"/>
    <w:rsid w:val="00393E6F"/>
    <w:pPr>
      <w:spacing w:before="100" w:beforeAutospacing="1" w:after="100" w:afterAutospacing="1" w:line="240" w:lineRule="auto"/>
    </w:pPr>
    <w:rPr>
      <w:rFonts w:ascii="Arial" w:hAnsi="Arial" w:cs="Arial"/>
      <w:color w:val="0000FF"/>
      <w:sz w:val="24"/>
      <w:szCs w:val="24"/>
      <w:lang w:eastAsia="es-MX"/>
    </w:rPr>
  </w:style>
  <w:style w:type="paragraph" w:customStyle="1" w:styleId="moved">
    <w:name w:val="moved"/>
    <w:basedOn w:val="Normal"/>
    <w:rsid w:val="00393E6F"/>
    <w:pPr>
      <w:spacing w:before="100" w:beforeAutospacing="1" w:after="100" w:afterAutospacing="1" w:line="240" w:lineRule="auto"/>
    </w:pPr>
    <w:rPr>
      <w:rFonts w:ascii="Arial" w:hAnsi="Arial" w:cs="Arial"/>
      <w:color w:val="008000"/>
      <w:sz w:val="24"/>
      <w:szCs w:val="24"/>
      <w:lang w:eastAsia="es-MX"/>
    </w:rPr>
  </w:style>
  <w:style w:type="paragraph" w:customStyle="1" w:styleId="movefr">
    <w:name w:val="movefr"/>
    <w:basedOn w:val="Normal"/>
    <w:rsid w:val="00393E6F"/>
    <w:pPr>
      <w:shd w:val="clear" w:color="auto" w:fill="FFFF00"/>
      <w:spacing w:before="100" w:beforeAutospacing="1" w:after="100" w:afterAutospacing="1" w:line="240" w:lineRule="auto"/>
    </w:pPr>
    <w:rPr>
      <w:rFonts w:ascii="Arial" w:hAnsi="Arial" w:cs="Arial"/>
      <w:color w:val="000000"/>
      <w:sz w:val="24"/>
      <w:szCs w:val="24"/>
      <w:lang w:eastAsia="es-MX"/>
    </w:rPr>
  </w:style>
  <w:style w:type="paragraph" w:customStyle="1" w:styleId="moveto">
    <w:name w:val="moveto"/>
    <w:basedOn w:val="Normal"/>
    <w:rsid w:val="00393E6F"/>
    <w:pPr>
      <w:shd w:val="clear" w:color="auto" w:fill="C0C0C0"/>
      <w:spacing w:before="100" w:beforeAutospacing="1" w:after="100" w:afterAutospacing="1" w:line="240" w:lineRule="auto"/>
    </w:pPr>
    <w:rPr>
      <w:rFonts w:ascii="Arial" w:hAnsi="Arial" w:cs="Arial"/>
      <w:color w:val="000000"/>
      <w:sz w:val="24"/>
      <w:szCs w:val="24"/>
      <w:lang w:eastAsia="es-MX"/>
    </w:rPr>
  </w:style>
  <w:style w:type="paragraph" w:customStyle="1" w:styleId="to">
    <w:name w:val="to"/>
    <w:basedOn w:val="Normal"/>
    <w:rsid w:val="00393E6F"/>
    <w:pPr>
      <w:spacing w:before="100" w:beforeAutospacing="1" w:after="100" w:afterAutospacing="1" w:line="240" w:lineRule="auto"/>
    </w:pPr>
    <w:rPr>
      <w:rFonts w:ascii="Arial" w:hAnsi="Arial" w:cs="Arial"/>
      <w:color w:val="0000FF"/>
      <w:sz w:val="24"/>
      <w:szCs w:val="24"/>
      <w:lang w:eastAsia="es-MX"/>
    </w:rPr>
  </w:style>
  <w:style w:type="paragraph" w:customStyle="1" w:styleId="toc-del">
    <w:name w:val="toc-del"/>
    <w:basedOn w:val="Normal"/>
    <w:rsid w:val="00393E6F"/>
    <w:pPr>
      <w:spacing w:before="100" w:beforeAutospacing="1" w:after="100" w:afterAutospacing="1" w:line="240" w:lineRule="auto"/>
    </w:pPr>
    <w:rPr>
      <w:rFonts w:ascii="Arial" w:hAnsi="Arial" w:cs="Arial"/>
      <w:strike/>
      <w:color w:val="FF0000"/>
      <w:sz w:val="24"/>
      <w:szCs w:val="24"/>
      <w:lang w:eastAsia="es-MX"/>
    </w:rPr>
  </w:style>
  <w:style w:type="paragraph" w:customStyle="1" w:styleId="toc-ins">
    <w:name w:val="toc-ins"/>
    <w:basedOn w:val="Normal"/>
    <w:rsid w:val="00393E6F"/>
    <w:pPr>
      <w:spacing w:before="100" w:beforeAutospacing="1" w:after="100" w:afterAutospacing="1" w:line="240" w:lineRule="auto"/>
    </w:pPr>
    <w:rPr>
      <w:rFonts w:ascii="Arial" w:hAnsi="Arial" w:cs="Arial"/>
      <w:color w:val="0000FF"/>
      <w:sz w:val="24"/>
      <w:szCs w:val="24"/>
      <w:lang w:eastAsia="es-MX"/>
    </w:rPr>
  </w:style>
  <w:style w:type="paragraph" w:customStyle="1" w:styleId="toc-movefr">
    <w:name w:val="toc-movefr"/>
    <w:basedOn w:val="Normal"/>
    <w:rsid w:val="00393E6F"/>
    <w:pPr>
      <w:shd w:val="clear" w:color="auto" w:fill="FFFF00"/>
      <w:spacing w:before="100" w:beforeAutospacing="1" w:after="100" w:afterAutospacing="1" w:line="240" w:lineRule="auto"/>
    </w:pPr>
    <w:rPr>
      <w:rFonts w:ascii="Arial" w:hAnsi="Arial" w:cs="Arial"/>
      <w:color w:val="000000"/>
      <w:sz w:val="24"/>
      <w:szCs w:val="24"/>
      <w:lang w:eastAsia="es-MX"/>
    </w:rPr>
  </w:style>
  <w:style w:type="paragraph" w:customStyle="1" w:styleId="toc-moveto">
    <w:name w:val="toc-moveto"/>
    <w:basedOn w:val="Normal"/>
    <w:rsid w:val="00393E6F"/>
    <w:pPr>
      <w:shd w:val="clear" w:color="auto" w:fill="C0C0C0"/>
      <w:spacing w:before="100" w:beforeAutospacing="1" w:after="100" w:afterAutospacing="1" w:line="240" w:lineRule="auto"/>
    </w:pPr>
    <w:rPr>
      <w:rFonts w:ascii="Arial" w:hAnsi="Arial" w:cs="Arial"/>
      <w:color w:val="000000"/>
      <w:sz w:val="24"/>
      <w:szCs w:val="24"/>
      <w:lang w:eastAsia="es-MX"/>
    </w:rPr>
  </w:style>
  <w:style w:type="paragraph" w:customStyle="1" w:styleId="sectitle">
    <w:name w:val="sectitle"/>
    <w:basedOn w:val="Normal"/>
    <w:rsid w:val="00393E6F"/>
    <w:pPr>
      <w:spacing w:before="100" w:beforeAutospacing="1" w:after="100" w:afterAutospacing="1" w:line="240" w:lineRule="auto"/>
    </w:pPr>
    <w:rPr>
      <w:rFonts w:ascii="Arial" w:hAnsi="Arial" w:cs="Arial"/>
      <w:b/>
      <w:bCs/>
      <w:color w:val="000000"/>
      <w:sz w:val="24"/>
      <w:szCs w:val="24"/>
      <w:lang w:eastAsia="es-MX"/>
    </w:rPr>
  </w:style>
  <w:style w:type="paragraph" w:customStyle="1" w:styleId="subset">
    <w:name w:val="subset"/>
    <w:basedOn w:val="Normal"/>
    <w:rsid w:val="00393E6F"/>
    <w:pPr>
      <w:spacing w:before="100" w:beforeAutospacing="1" w:after="100" w:afterAutospacing="1" w:line="240" w:lineRule="auto"/>
      <w:jc w:val="center"/>
    </w:pPr>
    <w:rPr>
      <w:rFonts w:ascii="Arial" w:hAnsi="Arial" w:cs="Arial"/>
      <w:color w:val="336699"/>
      <w:sz w:val="29"/>
      <w:szCs w:val="29"/>
      <w:lang w:eastAsia="es-MX"/>
    </w:rPr>
  </w:style>
  <w:style w:type="paragraph" w:customStyle="1" w:styleId="cat">
    <w:name w:val="cat"/>
    <w:basedOn w:val="Normal"/>
    <w:rsid w:val="00393E6F"/>
    <w:pPr>
      <w:spacing w:before="100" w:beforeAutospacing="1" w:after="100" w:afterAutospacing="1" w:line="240" w:lineRule="auto"/>
      <w:jc w:val="center"/>
    </w:pPr>
    <w:rPr>
      <w:rFonts w:ascii="Arial" w:hAnsi="Arial" w:cs="Arial"/>
      <w:b/>
      <w:bCs/>
      <w:color w:val="336699"/>
      <w:sz w:val="43"/>
      <w:szCs w:val="43"/>
      <w:lang w:eastAsia="es-MX"/>
    </w:rPr>
  </w:style>
  <w:style w:type="paragraph" w:customStyle="1" w:styleId="publi">
    <w:name w:val="publi"/>
    <w:basedOn w:val="Normal"/>
    <w:rsid w:val="00393E6F"/>
    <w:pPr>
      <w:spacing w:before="100" w:beforeAutospacing="1" w:after="100" w:afterAutospacing="1" w:line="240" w:lineRule="auto"/>
      <w:jc w:val="center"/>
    </w:pPr>
    <w:rPr>
      <w:rFonts w:ascii="Arial" w:hAnsi="Arial" w:cs="Arial"/>
      <w:b/>
      <w:bCs/>
      <w:color w:val="336699"/>
      <w:sz w:val="22"/>
      <w:szCs w:val="22"/>
      <w:lang w:eastAsia="es-MX"/>
    </w:rPr>
  </w:style>
  <w:style w:type="paragraph" w:customStyle="1" w:styleId="release">
    <w:name w:val="release"/>
    <w:basedOn w:val="Normal"/>
    <w:rsid w:val="00393E6F"/>
    <w:pPr>
      <w:spacing w:before="100" w:beforeAutospacing="1" w:after="100" w:afterAutospacing="1" w:line="240" w:lineRule="auto"/>
      <w:jc w:val="center"/>
    </w:pPr>
    <w:rPr>
      <w:rFonts w:ascii="Arial" w:hAnsi="Arial" w:cs="Arial"/>
      <w:b/>
      <w:bCs/>
      <w:color w:val="336699"/>
      <w:sz w:val="22"/>
      <w:szCs w:val="22"/>
      <w:lang w:eastAsia="es-MX"/>
    </w:rPr>
  </w:style>
  <w:style w:type="paragraph" w:customStyle="1" w:styleId="bktitle">
    <w:name w:val="bktitle"/>
    <w:basedOn w:val="Normal"/>
    <w:rsid w:val="00393E6F"/>
    <w:pPr>
      <w:spacing w:before="100" w:beforeAutospacing="1" w:after="100" w:afterAutospacing="1" w:line="240" w:lineRule="auto"/>
      <w:jc w:val="center"/>
    </w:pPr>
    <w:rPr>
      <w:rFonts w:ascii="Arial" w:hAnsi="Arial" w:cs="Arial"/>
      <w:b/>
      <w:bCs/>
      <w:color w:val="336699"/>
      <w:sz w:val="29"/>
      <w:szCs w:val="29"/>
      <w:lang w:eastAsia="es-MX"/>
    </w:rPr>
  </w:style>
  <w:style w:type="paragraph" w:customStyle="1" w:styleId="fldexmp">
    <w:name w:val="fldexmp"/>
    <w:basedOn w:val="Normal"/>
    <w:rsid w:val="00393E6F"/>
    <w:pPr>
      <w:shd w:val="clear" w:color="auto" w:fill="FFCC99"/>
      <w:spacing w:before="-1" w:after="-1" w:line="240" w:lineRule="auto"/>
      <w:ind w:left="-122" w:right="-122"/>
    </w:pPr>
    <w:rPr>
      <w:rFonts w:ascii="Arial" w:hAnsi="Arial" w:cs="Arial"/>
      <w:color w:val="000000"/>
      <w:sz w:val="24"/>
      <w:szCs w:val="24"/>
      <w:lang w:eastAsia="es-MX"/>
    </w:rPr>
  </w:style>
  <w:style w:type="paragraph" w:customStyle="1" w:styleId="toptitle">
    <w:name w:val="toptitle"/>
    <w:basedOn w:val="Normal"/>
    <w:rsid w:val="00393E6F"/>
    <w:pPr>
      <w:spacing w:before="100" w:beforeAutospacing="1" w:after="100" w:afterAutospacing="1" w:line="240" w:lineRule="auto"/>
    </w:pPr>
    <w:rPr>
      <w:rFonts w:ascii="Arial" w:hAnsi="Arial" w:cs="Arial"/>
      <w:b/>
      <w:bCs/>
      <w:color w:val="FFFFFF"/>
      <w:sz w:val="34"/>
      <w:szCs w:val="34"/>
      <w:lang w:eastAsia="es-MX"/>
    </w:rPr>
  </w:style>
  <w:style w:type="character" w:customStyle="1" w:styleId="edition">
    <w:name w:val="edition"/>
    <w:basedOn w:val="Fuentedeprrafopredeter"/>
    <w:rsid w:val="00393E6F"/>
    <w:rPr>
      <w:sz w:val="20"/>
      <w:szCs w:val="20"/>
    </w:rPr>
  </w:style>
  <w:style w:type="character" w:customStyle="1" w:styleId="footnotenumber">
    <w:name w:val="footnotenumber"/>
    <w:basedOn w:val="Fuentedeprrafopredeter"/>
    <w:rsid w:val="00393E6F"/>
    <w:rPr>
      <w:sz w:val="19"/>
      <w:szCs w:val="19"/>
    </w:rPr>
  </w:style>
  <w:style w:type="paragraph" w:customStyle="1" w:styleId="img1">
    <w:name w:val="img1"/>
    <w:basedOn w:val="Normal"/>
    <w:rsid w:val="00393E6F"/>
    <w:pPr>
      <w:shd w:val="clear" w:color="auto" w:fill="00CCFF"/>
      <w:spacing w:before="100" w:beforeAutospacing="1" w:after="100" w:afterAutospacing="1" w:line="240" w:lineRule="auto"/>
    </w:pPr>
    <w:rPr>
      <w:rFonts w:ascii="Arial" w:hAnsi="Arial" w:cs="Arial"/>
      <w:color w:val="000000"/>
      <w:sz w:val="24"/>
      <w:szCs w:val="24"/>
      <w:lang w:eastAsia="es-MX"/>
    </w:rPr>
  </w:style>
  <w:style w:type="paragraph" w:customStyle="1" w:styleId="img2">
    <w:name w:val="img2"/>
    <w:basedOn w:val="Normal"/>
    <w:rsid w:val="00393E6F"/>
    <w:pPr>
      <w:shd w:val="clear" w:color="auto" w:fill="FF6633"/>
      <w:spacing w:before="100" w:beforeAutospacing="1" w:after="100" w:afterAutospacing="1" w:line="240" w:lineRule="auto"/>
    </w:pPr>
    <w:rPr>
      <w:rFonts w:ascii="Arial" w:hAnsi="Arial" w:cs="Arial"/>
      <w:color w:val="000000"/>
      <w:sz w:val="24"/>
      <w:szCs w:val="24"/>
      <w:lang w:eastAsia="es-MX"/>
    </w:rPr>
  </w:style>
  <w:style w:type="paragraph" w:customStyle="1" w:styleId="volume1">
    <w:name w:val="volume1"/>
    <w:basedOn w:val="Normal"/>
    <w:rsid w:val="00393E6F"/>
    <w:pPr>
      <w:spacing w:before="100" w:beforeAutospacing="1" w:after="100" w:afterAutospacing="1" w:line="240" w:lineRule="auto"/>
      <w:jc w:val="center"/>
    </w:pPr>
    <w:rPr>
      <w:rFonts w:ascii="Arial" w:hAnsi="Arial" w:cs="Arial"/>
      <w:b/>
      <w:bCs/>
      <w:color w:val="0000FF"/>
      <w:sz w:val="36"/>
      <w:szCs w:val="36"/>
      <w:lang w:eastAsia="es-MX"/>
    </w:rPr>
  </w:style>
  <w:style w:type="paragraph" w:customStyle="1" w:styleId="cellupdated1">
    <w:name w:val="cellupdated1"/>
    <w:basedOn w:val="Normal"/>
    <w:rsid w:val="00393E6F"/>
    <w:pPr>
      <w:shd w:val="clear" w:color="auto" w:fill="CCCCCC"/>
      <w:spacing w:before="100" w:beforeAutospacing="1" w:after="100" w:afterAutospacing="1" w:line="240" w:lineRule="auto"/>
    </w:pPr>
    <w:rPr>
      <w:rFonts w:ascii="Arial" w:hAnsi="Arial" w:cs="Arial"/>
      <w:color w:val="000000"/>
      <w:sz w:val="24"/>
      <w:szCs w:val="24"/>
      <w:lang w:eastAsia="es-MX"/>
    </w:rPr>
  </w:style>
  <w:style w:type="paragraph" w:customStyle="1" w:styleId="relatedmt1">
    <w:name w:val="relatedmt1"/>
    <w:basedOn w:val="Normal"/>
    <w:rsid w:val="00393E6F"/>
    <w:pPr>
      <w:spacing w:before="100" w:beforeAutospacing="1" w:after="100" w:afterAutospacing="1" w:line="240" w:lineRule="auto"/>
    </w:pPr>
    <w:rPr>
      <w:rFonts w:ascii="Arial" w:hAnsi="Arial" w:cs="Arial"/>
      <w:b/>
      <w:bCs/>
      <w:color w:val="003399"/>
      <w:sz w:val="24"/>
      <w:szCs w:val="24"/>
      <w:lang w:eastAsia="es-MX"/>
    </w:rPr>
  </w:style>
  <w:style w:type="paragraph" w:customStyle="1" w:styleId="img3">
    <w:name w:val="img3"/>
    <w:basedOn w:val="Normal"/>
    <w:rsid w:val="00393E6F"/>
    <w:pPr>
      <w:shd w:val="clear" w:color="auto" w:fill="00CCFF"/>
      <w:spacing w:before="100" w:beforeAutospacing="1" w:after="100" w:afterAutospacing="1" w:line="240" w:lineRule="auto"/>
    </w:pPr>
    <w:rPr>
      <w:rFonts w:ascii="Arial" w:hAnsi="Arial" w:cs="Arial"/>
      <w:color w:val="000000"/>
      <w:sz w:val="24"/>
      <w:szCs w:val="24"/>
      <w:lang w:eastAsia="es-MX"/>
    </w:rPr>
  </w:style>
  <w:style w:type="paragraph" w:customStyle="1" w:styleId="img4">
    <w:name w:val="img4"/>
    <w:basedOn w:val="Normal"/>
    <w:rsid w:val="00393E6F"/>
    <w:pPr>
      <w:shd w:val="clear" w:color="auto" w:fill="FF6633"/>
      <w:spacing w:before="100" w:beforeAutospacing="1" w:after="100" w:afterAutospacing="1" w:line="240" w:lineRule="auto"/>
    </w:pPr>
    <w:rPr>
      <w:rFonts w:ascii="Arial" w:hAnsi="Arial" w:cs="Arial"/>
      <w:color w:val="000000"/>
      <w:sz w:val="24"/>
      <w:szCs w:val="24"/>
      <w:lang w:eastAsia="es-MX"/>
    </w:rPr>
  </w:style>
  <w:style w:type="paragraph" w:customStyle="1" w:styleId="volume2">
    <w:name w:val="volume2"/>
    <w:basedOn w:val="Normal"/>
    <w:rsid w:val="00393E6F"/>
    <w:pPr>
      <w:spacing w:before="100" w:beforeAutospacing="1" w:after="100" w:afterAutospacing="1" w:line="240" w:lineRule="auto"/>
      <w:jc w:val="center"/>
    </w:pPr>
    <w:rPr>
      <w:rFonts w:ascii="Arial" w:hAnsi="Arial" w:cs="Arial"/>
      <w:b/>
      <w:bCs/>
      <w:color w:val="0000FF"/>
      <w:sz w:val="36"/>
      <w:szCs w:val="36"/>
      <w:lang w:eastAsia="es-MX"/>
    </w:rPr>
  </w:style>
  <w:style w:type="paragraph" w:customStyle="1" w:styleId="cellupdated2">
    <w:name w:val="cellupdated2"/>
    <w:basedOn w:val="Normal"/>
    <w:rsid w:val="00393E6F"/>
    <w:pPr>
      <w:shd w:val="clear" w:color="auto" w:fill="CCCCCC"/>
      <w:spacing w:before="100" w:beforeAutospacing="1" w:after="100" w:afterAutospacing="1" w:line="240" w:lineRule="auto"/>
    </w:pPr>
    <w:rPr>
      <w:rFonts w:ascii="Arial" w:hAnsi="Arial" w:cs="Arial"/>
      <w:color w:val="000000"/>
      <w:sz w:val="24"/>
      <w:szCs w:val="24"/>
      <w:lang w:eastAsia="es-MX"/>
    </w:rPr>
  </w:style>
  <w:style w:type="paragraph" w:customStyle="1" w:styleId="relatedmt2">
    <w:name w:val="relatedmt2"/>
    <w:basedOn w:val="Normal"/>
    <w:rsid w:val="00393E6F"/>
    <w:pPr>
      <w:spacing w:before="100" w:beforeAutospacing="1" w:after="100" w:afterAutospacing="1" w:line="240" w:lineRule="auto"/>
    </w:pPr>
    <w:rPr>
      <w:rFonts w:ascii="Arial" w:hAnsi="Arial" w:cs="Arial"/>
      <w:b/>
      <w:bCs/>
      <w:color w:val="003399"/>
      <w:sz w:val="24"/>
      <w:szCs w:val="24"/>
      <w:lang w:eastAsia="es-MX"/>
    </w:rPr>
  </w:style>
  <w:style w:type="character" w:customStyle="1" w:styleId="inserted1">
    <w:name w:val="inserted1"/>
    <w:basedOn w:val="Fuentedeprrafopredeter"/>
    <w:rsid w:val="00393E6F"/>
    <w:rPr>
      <w:color w:val="0000FF"/>
    </w:rPr>
  </w:style>
  <w:style w:type="character" w:customStyle="1" w:styleId="deleted1">
    <w:name w:val="deleted1"/>
    <w:basedOn w:val="Fuentedeprrafopredeter"/>
    <w:rsid w:val="00393E6F"/>
    <w:rPr>
      <w:strike/>
      <w:color w:val="FF0000"/>
    </w:rPr>
  </w:style>
  <w:style w:type="paragraph" w:styleId="Textodeglobo">
    <w:name w:val="Balloon Text"/>
    <w:basedOn w:val="Normal"/>
    <w:link w:val="TextodegloboCar"/>
    <w:uiPriority w:val="99"/>
    <w:semiHidden/>
    <w:unhideWhenUsed/>
    <w:rsid w:val="00393E6F"/>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393E6F"/>
    <w:rPr>
      <w:rFonts w:ascii="Tahoma" w:hAnsi="Tahoma" w:cs="Tahoma"/>
      <w:sz w:val="16"/>
      <w:szCs w:val="16"/>
    </w:rPr>
  </w:style>
  <w:style w:type="character" w:customStyle="1" w:styleId="ecodes">
    <w:name w:val="ecodes"/>
    <w:basedOn w:val="Fuentedeprrafopredeter"/>
    <w:rsid w:val="00393E6F"/>
  </w:style>
  <w:style w:type="character" w:customStyle="1" w:styleId="inserted2">
    <w:name w:val="inserted2"/>
    <w:basedOn w:val="Fuentedeprrafopredeter"/>
    <w:rsid w:val="00393E6F"/>
    <w:rPr>
      <w:color w:val="0000FF"/>
    </w:rPr>
  </w:style>
  <w:style w:type="character" w:customStyle="1" w:styleId="inserted3">
    <w:name w:val="inserted3"/>
    <w:basedOn w:val="Fuentedeprrafopredeter"/>
    <w:rsid w:val="00393E6F"/>
    <w:rPr>
      <w:color w:val="0000FF"/>
    </w:rPr>
  </w:style>
  <w:style w:type="paragraph" w:customStyle="1" w:styleId="stem">
    <w:name w:val="stem"/>
    <w:basedOn w:val="Normal"/>
    <w:rsid w:val="00393E6F"/>
    <w:pPr>
      <w:spacing w:before="100" w:beforeAutospacing="1" w:after="100" w:afterAutospacing="1" w:line="240" w:lineRule="auto"/>
    </w:pPr>
    <w:rPr>
      <w:rFonts w:ascii="Arial" w:hAnsi="Arial" w:cs="Arial"/>
      <w:color w:val="000000"/>
      <w:sz w:val="24"/>
      <w:szCs w:val="24"/>
      <w:lang w:eastAsia="es-MX"/>
    </w:rPr>
  </w:style>
  <w:style w:type="paragraph" w:customStyle="1" w:styleId="syntaxblock">
    <w:name w:val="syntaxblock"/>
    <w:basedOn w:val="Normal"/>
    <w:rsid w:val="00393E6F"/>
    <w:pPr>
      <w:spacing w:before="100" w:beforeAutospacing="1" w:after="100" w:afterAutospacing="1" w:line="240" w:lineRule="auto"/>
    </w:pPr>
    <w:rPr>
      <w:rFonts w:ascii="Arial" w:hAnsi="Arial" w:cs="Arial"/>
      <w:color w:val="000000"/>
      <w:sz w:val="24"/>
      <w:szCs w:val="24"/>
      <w:lang w:eastAsia="es-MX"/>
    </w:rPr>
  </w:style>
  <w:style w:type="character" w:customStyle="1" w:styleId="emphasis">
    <w:name w:val="emphasis"/>
    <w:basedOn w:val="Fuentedeprrafopredeter"/>
    <w:rsid w:val="00393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2969">
      <w:bodyDiv w:val="1"/>
      <w:marLeft w:val="1"/>
      <w:marRight w:val="1"/>
      <w:marTop w:val="1"/>
      <w:marBottom w:val="1"/>
      <w:divBdr>
        <w:top w:val="none" w:sz="0" w:space="0" w:color="auto"/>
        <w:left w:val="none" w:sz="0" w:space="0" w:color="auto"/>
        <w:bottom w:val="none" w:sz="0" w:space="0" w:color="auto"/>
        <w:right w:val="none" w:sz="0" w:space="0" w:color="auto"/>
      </w:divBdr>
      <w:divsChild>
        <w:div w:id="1087380393">
          <w:marLeft w:val="0"/>
          <w:marRight w:val="0"/>
          <w:marTop w:val="0"/>
          <w:marBottom w:val="0"/>
          <w:divBdr>
            <w:top w:val="none" w:sz="0" w:space="0" w:color="auto"/>
            <w:left w:val="none" w:sz="0" w:space="0" w:color="auto"/>
            <w:bottom w:val="none" w:sz="0" w:space="0" w:color="auto"/>
            <w:right w:val="none" w:sz="0" w:space="0" w:color="auto"/>
          </w:divBdr>
        </w:div>
        <w:div w:id="579292736">
          <w:marLeft w:val="0"/>
          <w:marRight w:val="0"/>
          <w:marTop w:val="0"/>
          <w:marBottom w:val="0"/>
          <w:divBdr>
            <w:top w:val="none" w:sz="0" w:space="0" w:color="auto"/>
            <w:left w:val="none" w:sz="0" w:space="0" w:color="auto"/>
            <w:bottom w:val="none" w:sz="0" w:space="0" w:color="auto"/>
            <w:right w:val="none" w:sz="0" w:space="0" w:color="auto"/>
          </w:divBdr>
        </w:div>
      </w:divsChild>
    </w:div>
    <w:div w:id="70390314">
      <w:bodyDiv w:val="1"/>
      <w:marLeft w:val="1"/>
      <w:marRight w:val="1"/>
      <w:marTop w:val="1"/>
      <w:marBottom w:val="1"/>
      <w:divBdr>
        <w:top w:val="none" w:sz="0" w:space="0" w:color="auto"/>
        <w:left w:val="none" w:sz="0" w:space="0" w:color="auto"/>
        <w:bottom w:val="none" w:sz="0" w:space="0" w:color="auto"/>
        <w:right w:val="none" w:sz="0" w:space="0" w:color="auto"/>
      </w:divBdr>
    </w:div>
    <w:div w:id="77362930">
      <w:bodyDiv w:val="1"/>
      <w:marLeft w:val="1"/>
      <w:marRight w:val="1"/>
      <w:marTop w:val="1"/>
      <w:marBottom w:val="1"/>
      <w:divBdr>
        <w:top w:val="none" w:sz="0" w:space="0" w:color="auto"/>
        <w:left w:val="none" w:sz="0" w:space="0" w:color="auto"/>
        <w:bottom w:val="none" w:sz="0" w:space="0" w:color="auto"/>
        <w:right w:val="none" w:sz="0" w:space="0" w:color="auto"/>
      </w:divBdr>
    </w:div>
    <w:div w:id="240484322">
      <w:bodyDiv w:val="1"/>
      <w:marLeft w:val="1"/>
      <w:marRight w:val="1"/>
      <w:marTop w:val="1"/>
      <w:marBottom w:val="1"/>
      <w:divBdr>
        <w:top w:val="none" w:sz="0" w:space="0" w:color="auto"/>
        <w:left w:val="none" w:sz="0" w:space="0" w:color="auto"/>
        <w:bottom w:val="none" w:sz="0" w:space="0" w:color="auto"/>
        <w:right w:val="none" w:sz="0" w:space="0" w:color="auto"/>
      </w:divBdr>
    </w:div>
    <w:div w:id="256325379">
      <w:bodyDiv w:val="1"/>
      <w:marLeft w:val="1"/>
      <w:marRight w:val="1"/>
      <w:marTop w:val="1"/>
      <w:marBottom w:val="1"/>
      <w:divBdr>
        <w:top w:val="none" w:sz="0" w:space="0" w:color="auto"/>
        <w:left w:val="none" w:sz="0" w:space="0" w:color="auto"/>
        <w:bottom w:val="none" w:sz="0" w:space="0" w:color="auto"/>
        <w:right w:val="none" w:sz="0" w:space="0" w:color="auto"/>
      </w:divBdr>
    </w:div>
    <w:div w:id="309556098">
      <w:bodyDiv w:val="1"/>
      <w:marLeft w:val="1"/>
      <w:marRight w:val="1"/>
      <w:marTop w:val="1"/>
      <w:marBottom w:val="1"/>
      <w:divBdr>
        <w:top w:val="none" w:sz="0" w:space="0" w:color="auto"/>
        <w:left w:val="none" w:sz="0" w:space="0" w:color="auto"/>
        <w:bottom w:val="none" w:sz="0" w:space="0" w:color="auto"/>
        <w:right w:val="none" w:sz="0" w:space="0" w:color="auto"/>
      </w:divBdr>
    </w:div>
    <w:div w:id="323582399">
      <w:bodyDiv w:val="1"/>
      <w:marLeft w:val="1"/>
      <w:marRight w:val="1"/>
      <w:marTop w:val="1"/>
      <w:marBottom w:val="1"/>
      <w:divBdr>
        <w:top w:val="none" w:sz="0" w:space="0" w:color="auto"/>
        <w:left w:val="none" w:sz="0" w:space="0" w:color="auto"/>
        <w:bottom w:val="none" w:sz="0" w:space="0" w:color="auto"/>
        <w:right w:val="none" w:sz="0" w:space="0" w:color="auto"/>
      </w:divBdr>
      <w:divsChild>
        <w:div w:id="730809404">
          <w:marLeft w:val="0"/>
          <w:marRight w:val="0"/>
          <w:marTop w:val="0"/>
          <w:marBottom w:val="0"/>
          <w:divBdr>
            <w:top w:val="none" w:sz="0" w:space="0" w:color="auto"/>
            <w:left w:val="none" w:sz="0" w:space="0" w:color="auto"/>
            <w:bottom w:val="none" w:sz="0" w:space="0" w:color="auto"/>
            <w:right w:val="none" w:sz="0" w:space="0" w:color="auto"/>
          </w:divBdr>
        </w:div>
        <w:div w:id="1196426342">
          <w:marLeft w:val="0"/>
          <w:marRight w:val="0"/>
          <w:marTop w:val="0"/>
          <w:marBottom w:val="0"/>
          <w:divBdr>
            <w:top w:val="none" w:sz="0" w:space="0" w:color="auto"/>
            <w:left w:val="none" w:sz="0" w:space="0" w:color="auto"/>
            <w:bottom w:val="none" w:sz="0" w:space="0" w:color="auto"/>
            <w:right w:val="none" w:sz="0" w:space="0" w:color="auto"/>
          </w:divBdr>
        </w:div>
        <w:div w:id="1462528214">
          <w:marLeft w:val="0"/>
          <w:marRight w:val="0"/>
          <w:marTop w:val="0"/>
          <w:marBottom w:val="0"/>
          <w:divBdr>
            <w:top w:val="none" w:sz="0" w:space="0" w:color="auto"/>
            <w:left w:val="none" w:sz="0" w:space="0" w:color="auto"/>
            <w:bottom w:val="none" w:sz="0" w:space="0" w:color="auto"/>
            <w:right w:val="none" w:sz="0" w:space="0" w:color="auto"/>
          </w:divBdr>
        </w:div>
      </w:divsChild>
    </w:div>
    <w:div w:id="393623130">
      <w:bodyDiv w:val="1"/>
      <w:marLeft w:val="1"/>
      <w:marRight w:val="1"/>
      <w:marTop w:val="1"/>
      <w:marBottom w:val="1"/>
      <w:divBdr>
        <w:top w:val="none" w:sz="0" w:space="0" w:color="auto"/>
        <w:left w:val="none" w:sz="0" w:space="0" w:color="auto"/>
        <w:bottom w:val="none" w:sz="0" w:space="0" w:color="auto"/>
        <w:right w:val="none" w:sz="0" w:space="0" w:color="auto"/>
      </w:divBdr>
    </w:div>
    <w:div w:id="429469244">
      <w:bodyDiv w:val="1"/>
      <w:marLeft w:val="1"/>
      <w:marRight w:val="1"/>
      <w:marTop w:val="1"/>
      <w:marBottom w:val="1"/>
      <w:divBdr>
        <w:top w:val="none" w:sz="0" w:space="0" w:color="auto"/>
        <w:left w:val="none" w:sz="0" w:space="0" w:color="auto"/>
        <w:bottom w:val="none" w:sz="0" w:space="0" w:color="auto"/>
        <w:right w:val="none" w:sz="0" w:space="0" w:color="auto"/>
      </w:divBdr>
    </w:div>
    <w:div w:id="481046946">
      <w:bodyDiv w:val="1"/>
      <w:marLeft w:val="1"/>
      <w:marRight w:val="1"/>
      <w:marTop w:val="1"/>
      <w:marBottom w:val="1"/>
      <w:divBdr>
        <w:top w:val="none" w:sz="0" w:space="0" w:color="auto"/>
        <w:left w:val="none" w:sz="0" w:space="0" w:color="auto"/>
        <w:bottom w:val="none" w:sz="0" w:space="0" w:color="auto"/>
        <w:right w:val="none" w:sz="0" w:space="0" w:color="auto"/>
      </w:divBdr>
    </w:div>
    <w:div w:id="551772491">
      <w:bodyDiv w:val="1"/>
      <w:marLeft w:val="1"/>
      <w:marRight w:val="1"/>
      <w:marTop w:val="1"/>
      <w:marBottom w:val="1"/>
      <w:divBdr>
        <w:top w:val="none" w:sz="0" w:space="0" w:color="auto"/>
        <w:left w:val="none" w:sz="0" w:space="0" w:color="auto"/>
        <w:bottom w:val="none" w:sz="0" w:space="0" w:color="auto"/>
        <w:right w:val="none" w:sz="0" w:space="0" w:color="auto"/>
      </w:divBdr>
    </w:div>
    <w:div w:id="641349261">
      <w:bodyDiv w:val="1"/>
      <w:marLeft w:val="1"/>
      <w:marRight w:val="1"/>
      <w:marTop w:val="1"/>
      <w:marBottom w:val="1"/>
      <w:divBdr>
        <w:top w:val="none" w:sz="0" w:space="0" w:color="auto"/>
        <w:left w:val="none" w:sz="0" w:space="0" w:color="auto"/>
        <w:bottom w:val="none" w:sz="0" w:space="0" w:color="auto"/>
        <w:right w:val="none" w:sz="0" w:space="0" w:color="auto"/>
      </w:divBdr>
    </w:div>
    <w:div w:id="768697520">
      <w:bodyDiv w:val="1"/>
      <w:marLeft w:val="1"/>
      <w:marRight w:val="1"/>
      <w:marTop w:val="1"/>
      <w:marBottom w:val="1"/>
      <w:divBdr>
        <w:top w:val="none" w:sz="0" w:space="0" w:color="auto"/>
        <w:left w:val="none" w:sz="0" w:space="0" w:color="auto"/>
        <w:bottom w:val="none" w:sz="0" w:space="0" w:color="auto"/>
        <w:right w:val="none" w:sz="0" w:space="0" w:color="auto"/>
      </w:divBdr>
    </w:div>
    <w:div w:id="834536438">
      <w:bodyDiv w:val="1"/>
      <w:marLeft w:val="1"/>
      <w:marRight w:val="1"/>
      <w:marTop w:val="1"/>
      <w:marBottom w:val="1"/>
      <w:divBdr>
        <w:top w:val="none" w:sz="0" w:space="0" w:color="auto"/>
        <w:left w:val="none" w:sz="0" w:space="0" w:color="auto"/>
        <w:bottom w:val="none" w:sz="0" w:space="0" w:color="auto"/>
        <w:right w:val="none" w:sz="0" w:space="0" w:color="auto"/>
      </w:divBdr>
      <w:divsChild>
        <w:div w:id="1087504859">
          <w:marLeft w:val="-1"/>
          <w:marRight w:val="-1"/>
          <w:marTop w:val="-1"/>
          <w:marBottom w:val="-1"/>
          <w:divBdr>
            <w:top w:val="none" w:sz="0" w:space="0" w:color="auto"/>
            <w:left w:val="none" w:sz="0" w:space="0" w:color="auto"/>
            <w:bottom w:val="none" w:sz="0" w:space="0" w:color="auto"/>
            <w:right w:val="none" w:sz="0" w:space="0" w:color="auto"/>
          </w:divBdr>
        </w:div>
      </w:divsChild>
    </w:div>
    <w:div w:id="858548997">
      <w:bodyDiv w:val="1"/>
      <w:marLeft w:val="1"/>
      <w:marRight w:val="1"/>
      <w:marTop w:val="1"/>
      <w:marBottom w:val="1"/>
      <w:divBdr>
        <w:top w:val="none" w:sz="0" w:space="0" w:color="auto"/>
        <w:left w:val="none" w:sz="0" w:space="0" w:color="auto"/>
        <w:bottom w:val="none" w:sz="0" w:space="0" w:color="auto"/>
        <w:right w:val="none" w:sz="0" w:space="0" w:color="auto"/>
      </w:divBdr>
    </w:div>
    <w:div w:id="934359512">
      <w:bodyDiv w:val="1"/>
      <w:marLeft w:val="1"/>
      <w:marRight w:val="1"/>
      <w:marTop w:val="1"/>
      <w:marBottom w:val="1"/>
      <w:divBdr>
        <w:top w:val="none" w:sz="0" w:space="0" w:color="auto"/>
        <w:left w:val="none" w:sz="0" w:space="0" w:color="auto"/>
        <w:bottom w:val="none" w:sz="0" w:space="0" w:color="auto"/>
        <w:right w:val="none" w:sz="0" w:space="0" w:color="auto"/>
      </w:divBdr>
      <w:divsChild>
        <w:div w:id="119343894">
          <w:marLeft w:val="0"/>
          <w:marRight w:val="0"/>
          <w:marTop w:val="0"/>
          <w:marBottom w:val="0"/>
          <w:divBdr>
            <w:top w:val="none" w:sz="0" w:space="0" w:color="auto"/>
            <w:left w:val="none" w:sz="0" w:space="0" w:color="auto"/>
            <w:bottom w:val="none" w:sz="0" w:space="0" w:color="auto"/>
            <w:right w:val="none" w:sz="0" w:space="0" w:color="auto"/>
          </w:divBdr>
        </w:div>
      </w:divsChild>
    </w:div>
    <w:div w:id="944263829">
      <w:bodyDiv w:val="1"/>
      <w:marLeft w:val="1"/>
      <w:marRight w:val="1"/>
      <w:marTop w:val="1"/>
      <w:marBottom w:val="1"/>
      <w:divBdr>
        <w:top w:val="none" w:sz="0" w:space="0" w:color="auto"/>
        <w:left w:val="none" w:sz="0" w:space="0" w:color="auto"/>
        <w:bottom w:val="none" w:sz="0" w:space="0" w:color="auto"/>
        <w:right w:val="none" w:sz="0" w:space="0" w:color="auto"/>
      </w:divBdr>
    </w:div>
    <w:div w:id="1077632043">
      <w:bodyDiv w:val="1"/>
      <w:marLeft w:val="1"/>
      <w:marRight w:val="1"/>
      <w:marTop w:val="1"/>
      <w:marBottom w:val="1"/>
      <w:divBdr>
        <w:top w:val="none" w:sz="0" w:space="0" w:color="auto"/>
        <w:left w:val="none" w:sz="0" w:space="0" w:color="auto"/>
        <w:bottom w:val="none" w:sz="0" w:space="0" w:color="auto"/>
        <w:right w:val="none" w:sz="0" w:space="0" w:color="auto"/>
      </w:divBdr>
      <w:divsChild>
        <w:div w:id="1059937690">
          <w:marLeft w:val="0"/>
          <w:marRight w:val="0"/>
          <w:marTop w:val="0"/>
          <w:marBottom w:val="0"/>
          <w:divBdr>
            <w:top w:val="none" w:sz="0" w:space="0" w:color="auto"/>
            <w:left w:val="none" w:sz="0" w:space="0" w:color="auto"/>
            <w:bottom w:val="none" w:sz="0" w:space="0" w:color="auto"/>
            <w:right w:val="none" w:sz="0" w:space="0" w:color="auto"/>
          </w:divBdr>
        </w:div>
        <w:div w:id="2074691617">
          <w:marLeft w:val="0"/>
          <w:marRight w:val="0"/>
          <w:marTop w:val="0"/>
          <w:marBottom w:val="0"/>
          <w:divBdr>
            <w:top w:val="none" w:sz="0" w:space="0" w:color="auto"/>
            <w:left w:val="none" w:sz="0" w:space="0" w:color="auto"/>
            <w:bottom w:val="none" w:sz="0" w:space="0" w:color="auto"/>
            <w:right w:val="none" w:sz="0" w:space="0" w:color="auto"/>
          </w:divBdr>
        </w:div>
        <w:div w:id="53478955">
          <w:marLeft w:val="0"/>
          <w:marRight w:val="0"/>
          <w:marTop w:val="0"/>
          <w:marBottom w:val="0"/>
          <w:divBdr>
            <w:top w:val="none" w:sz="0" w:space="0" w:color="auto"/>
            <w:left w:val="none" w:sz="0" w:space="0" w:color="auto"/>
            <w:bottom w:val="none" w:sz="0" w:space="0" w:color="auto"/>
            <w:right w:val="none" w:sz="0" w:space="0" w:color="auto"/>
          </w:divBdr>
        </w:div>
        <w:div w:id="1921599350">
          <w:marLeft w:val="0"/>
          <w:marRight w:val="0"/>
          <w:marTop w:val="0"/>
          <w:marBottom w:val="0"/>
          <w:divBdr>
            <w:top w:val="none" w:sz="0" w:space="0" w:color="auto"/>
            <w:left w:val="none" w:sz="0" w:space="0" w:color="auto"/>
            <w:bottom w:val="none" w:sz="0" w:space="0" w:color="auto"/>
            <w:right w:val="none" w:sz="0" w:space="0" w:color="auto"/>
          </w:divBdr>
        </w:div>
        <w:div w:id="1751077279">
          <w:marLeft w:val="0"/>
          <w:marRight w:val="0"/>
          <w:marTop w:val="0"/>
          <w:marBottom w:val="0"/>
          <w:divBdr>
            <w:top w:val="none" w:sz="0" w:space="0" w:color="auto"/>
            <w:left w:val="none" w:sz="0" w:space="0" w:color="auto"/>
            <w:bottom w:val="none" w:sz="0" w:space="0" w:color="auto"/>
            <w:right w:val="none" w:sz="0" w:space="0" w:color="auto"/>
          </w:divBdr>
        </w:div>
        <w:div w:id="1138768924">
          <w:marLeft w:val="0"/>
          <w:marRight w:val="0"/>
          <w:marTop w:val="0"/>
          <w:marBottom w:val="0"/>
          <w:divBdr>
            <w:top w:val="none" w:sz="0" w:space="0" w:color="auto"/>
            <w:left w:val="none" w:sz="0" w:space="0" w:color="auto"/>
            <w:bottom w:val="none" w:sz="0" w:space="0" w:color="auto"/>
            <w:right w:val="none" w:sz="0" w:space="0" w:color="auto"/>
          </w:divBdr>
        </w:div>
        <w:div w:id="490950773">
          <w:marLeft w:val="0"/>
          <w:marRight w:val="0"/>
          <w:marTop w:val="0"/>
          <w:marBottom w:val="0"/>
          <w:divBdr>
            <w:top w:val="none" w:sz="0" w:space="0" w:color="auto"/>
            <w:left w:val="none" w:sz="0" w:space="0" w:color="auto"/>
            <w:bottom w:val="none" w:sz="0" w:space="0" w:color="auto"/>
            <w:right w:val="none" w:sz="0" w:space="0" w:color="auto"/>
          </w:divBdr>
        </w:div>
        <w:div w:id="801264600">
          <w:marLeft w:val="0"/>
          <w:marRight w:val="0"/>
          <w:marTop w:val="0"/>
          <w:marBottom w:val="0"/>
          <w:divBdr>
            <w:top w:val="none" w:sz="0" w:space="0" w:color="auto"/>
            <w:left w:val="none" w:sz="0" w:space="0" w:color="auto"/>
            <w:bottom w:val="none" w:sz="0" w:space="0" w:color="auto"/>
            <w:right w:val="none" w:sz="0" w:space="0" w:color="auto"/>
          </w:divBdr>
        </w:div>
        <w:div w:id="327564819">
          <w:marLeft w:val="0"/>
          <w:marRight w:val="0"/>
          <w:marTop w:val="0"/>
          <w:marBottom w:val="0"/>
          <w:divBdr>
            <w:top w:val="none" w:sz="0" w:space="0" w:color="auto"/>
            <w:left w:val="none" w:sz="0" w:space="0" w:color="auto"/>
            <w:bottom w:val="none" w:sz="0" w:space="0" w:color="auto"/>
            <w:right w:val="none" w:sz="0" w:space="0" w:color="auto"/>
          </w:divBdr>
        </w:div>
        <w:div w:id="46032324">
          <w:marLeft w:val="0"/>
          <w:marRight w:val="0"/>
          <w:marTop w:val="0"/>
          <w:marBottom w:val="0"/>
          <w:divBdr>
            <w:top w:val="none" w:sz="0" w:space="0" w:color="auto"/>
            <w:left w:val="none" w:sz="0" w:space="0" w:color="auto"/>
            <w:bottom w:val="none" w:sz="0" w:space="0" w:color="auto"/>
            <w:right w:val="none" w:sz="0" w:space="0" w:color="auto"/>
          </w:divBdr>
        </w:div>
        <w:div w:id="601768740">
          <w:marLeft w:val="0"/>
          <w:marRight w:val="0"/>
          <w:marTop w:val="0"/>
          <w:marBottom w:val="0"/>
          <w:divBdr>
            <w:top w:val="none" w:sz="0" w:space="0" w:color="auto"/>
            <w:left w:val="none" w:sz="0" w:space="0" w:color="auto"/>
            <w:bottom w:val="none" w:sz="0" w:space="0" w:color="auto"/>
            <w:right w:val="none" w:sz="0" w:space="0" w:color="auto"/>
          </w:divBdr>
        </w:div>
        <w:div w:id="988899838">
          <w:marLeft w:val="0"/>
          <w:marRight w:val="0"/>
          <w:marTop w:val="0"/>
          <w:marBottom w:val="0"/>
          <w:divBdr>
            <w:top w:val="none" w:sz="0" w:space="0" w:color="auto"/>
            <w:left w:val="none" w:sz="0" w:space="0" w:color="auto"/>
            <w:bottom w:val="none" w:sz="0" w:space="0" w:color="auto"/>
            <w:right w:val="none" w:sz="0" w:space="0" w:color="auto"/>
          </w:divBdr>
        </w:div>
        <w:div w:id="1644852879">
          <w:marLeft w:val="0"/>
          <w:marRight w:val="0"/>
          <w:marTop w:val="0"/>
          <w:marBottom w:val="0"/>
          <w:divBdr>
            <w:top w:val="none" w:sz="0" w:space="0" w:color="auto"/>
            <w:left w:val="none" w:sz="0" w:space="0" w:color="auto"/>
            <w:bottom w:val="none" w:sz="0" w:space="0" w:color="auto"/>
            <w:right w:val="none" w:sz="0" w:space="0" w:color="auto"/>
          </w:divBdr>
        </w:div>
        <w:div w:id="204874548">
          <w:marLeft w:val="0"/>
          <w:marRight w:val="0"/>
          <w:marTop w:val="0"/>
          <w:marBottom w:val="0"/>
          <w:divBdr>
            <w:top w:val="none" w:sz="0" w:space="0" w:color="auto"/>
            <w:left w:val="none" w:sz="0" w:space="0" w:color="auto"/>
            <w:bottom w:val="none" w:sz="0" w:space="0" w:color="auto"/>
            <w:right w:val="none" w:sz="0" w:space="0" w:color="auto"/>
          </w:divBdr>
        </w:div>
        <w:div w:id="345139472">
          <w:marLeft w:val="0"/>
          <w:marRight w:val="0"/>
          <w:marTop w:val="0"/>
          <w:marBottom w:val="0"/>
          <w:divBdr>
            <w:top w:val="none" w:sz="0" w:space="0" w:color="auto"/>
            <w:left w:val="none" w:sz="0" w:space="0" w:color="auto"/>
            <w:bottom w:val="none" w:sz="0" w:space="0" w:color="auto"/>
            <w:right w:val="none" w:sz="0" w:space="0" w:color="auto"/>
          </w:divBdr>
          <w:divsChild>
            <w:div w:id="1500465358">
              <w:marLeft w:val="0"/>
              <w:marRight w:val="0"/>
              <w:marTop w:val="0"/>
              <w:marBottom w:val="0"/>
              <w:divBdr>
                <w:top w:val="none" w:sz="0" w:space="0" w:color="auto"/>
                <w:left w:val="none" w:sz="0" w:space="0" w:color="auto"/>
                <w:bottom w:val="none" w:sz="0" w:space="0" w:color="auto"/>
                <w:right w:val="none" w:sz="0" w:space="0" w:color="auto"/>
              </w:divBdr>
              <w:divsChild>
                <w:div w:id="442500319">
                  <w:marLeft w:val="-1"/>
                  <w:marRight w:val="-1"/>
                  <w:marTop w:val="-1"/>
                  <w:marBottom w:val="-1"/>
                  <w:divBdr>
                    <w:top w:val="none" w:sz="0" w:space="0" w:color="auto"/>
                    <w:left w:val="none" w:sz="0" w:space="0" w:color="auto"/>
                    <w:bottom w:val="none" w:sz="0" w:space="0" w:color="auto"/>
                    <w:right w:val="none" w:sz="0" w:space="0" w:color="auto"/>
                  </w:divBdr>
                </w:div>
              </w:divsChild>
            </w:div>
          </w:divsChild>
        </w:div>
      </w:divsChild>
    </w:div>
    <w:div w:id="1096636255">
      <w:bodyDiv w:val="1"/>
      <w:marLeft w:val="1"/>
      <w:marRight w:val="1"/>
      <w:marTop w:val="1"/>
      <w:marBottom w:val="1"/>
      <w:divBdr>
        <w:top w:val="none" w:sz="0" w:space="0" w:color="auto"/>
        <w:left w:val="none" w:sz="0" w:space="0" w:color="auto"/>
        <w:bottom w:val="none" w:sz="0" w:space="0" w:color="auto"/>
        <w:right w:val="none" w:sz="0" w:space="0" w:color="auto"/>
      </w:divBdr>
    </w:div>
    <w:div w:id="1116873485">
      <w:bodyDiv w:val="1"/>
      <w:marLeft w:val="1"/>
      <w:marRight w:val="1"/>
      <w:marTop w:val="1"/>
      <w:marBottom w:val="1"/>
      <w:divBdr>
        <w:top w:val="none" w:sz="0" w:space="0" w:color="auto"/>
        <w:left w:val="none" w:sz="0" w:space="0" w:color="auto"/>
        <w:bottom w:val="none" w:sz="0" w:space="0" w:color="auto"/>
        <w:right w:val="none" w:sz="0" w:space="0" w:color="auto"/>
      </w:divBdr>
    </w:div>
    <w:div w:id="1331566585">
      <w:bodyDiv w:val="1"/>
      <w:marLeft w:val="1"/>
      <w:marRight w:val="1"/>
      <w:marTop w:val="1"/>
      <w:marBottom w:val="1"/>
      <w:divBdr>
        <w:top w:val="none" w:sz="0" w:space="0" w:color="auto"/>
        <w:left w:val="none" w:sz="0" w:space="0" w:color="auto"/>
        <w:bottom w:val="none" w:sz="0" w:space="0" w:color="auto"/>
        <w:right w:val="none" w:sz="0" w:space="0" w:color="auto"/>
      </w:divBdr>
    </w:div>
    <w:div w:id="1471096736">
      <w:bodyDiv w:val="1"/>
      <w:marLeft w:val="1"/>
      <w:marRight w:val="1"/>
      <w:marTop w:val="1"/>
      <w:marBottom w:val="1"/>
      <w:divBdr>
        <w:top w:val="none" w:sz="0" w:space="0" w:color="auto"/>
        <w:left w:val="none" w:sz="0" w:space="0" w:color="auto"/>
        <w:bottom w:val="none" w:sz="0" w:space="0" w:color="auto"/>
        <w:right w:val="none" w:sz="0" w:space="0" w:color="auto"/>
      </w:divBdr>
    </w:div>
    <w:div w:id="1588228987">
      <w:bodyDiv w:val="1"/>
      <w:marLeft w:val="1"/>
      <w:marRight w:val="1"/>
      <w:marTop w:val="1"/>
      <w:marBottom w:val="1"/>
      <w:divBdr>
        <w:top w:val="none" w:sz="0" w:space="0" w:color="auto"/>
        <w:left w:val="none" w:sz="0" w:space="0" w:color="auto"/>
        <w:bottom w:val="none" w:sz="0" w:space="0" w:color="auto"/>
        <w:right w:val="none" w:sz="0" w:space="0" w:color="auto"/>
      </w:divBdr>
    </w:div>
    <w:div w:id="1595237961">
      <w:bodyDiv w:val="1"/>
      <w:marLeft w:val="1"/>
      <w:marRight w:val="1"/>
      <w:marTop w:val="1"/>
      <w:marBottom w:val="1"/>
      <w:divBdr>
        <w:top w:val="none" w:sz="0" w:space="0" w:color="auto"/>
        <w:left w:val="none" w:sz="0" w:space="0" w:color="auto"/>
        <w:bottom w:val="none" w:sz="0" w:space="0" w:color="auto"/>
        <w:right w:val="none" w:sz="0" w:space="0" w:color="auto"/>
      </w:divBdr>
    </w:div>
    <w:div w:id="1619795791">
      <w:bodyDiv w:val="1"/>
      <w:marLeft w:val="1"/>
      <w:marRight w:val="1"/>
      <w:marTop w:val="1"/>
      <w:marBottom w:val="1"/>
      <w:divBdr>
        <w:top w:val="none" w:sz="0" w:space="0" w:color="auto"/>
        <w:left w:val="none" w:sz="0" w:space="0" w:color="auto"/>
        <w:bottom w:val="none" w:sz="0" w:space="0" w:color="auto"/>
        <w:right w:val="none" w:sz="0" w:space="0" w:color="auto"/>
      </w:divBdr>
      <w:divsChild>
        <w:div w:id="389615513">
          <w:marLeft w:val="0"/>
          <w:marRight w:val="0"/>
          <w:marTop w:val="0"/>
          <w:marBottom w:val="0"/>
          <w:divBdr>
            <w:top w:val="none" w:sz="0" w:space="0" w:color="auto"/>
            <w:left w:val="none" w:sz="0" w:space="0" w:color="auto"/>
            <w:bottom w:val="none" w:sz="0" w:space="0" w:color="auto"/>
            <w:right w:val="none" w:sz="0" w:space="0" w:color="auto"/>
          </w:divBdr>
        </w:div>
        <w:div w:id="525874586">
          <w:marLeft w:val="0"/>
          <w:marRight w:val="0"/>
          <w:marTop w:val="0"/>
          <w:marBottom w:val="0"/>
          <w:divBdr>
            <w:top w:val="none" w:sz="0" w:space="0" w:color="auto"/>
            <w:left w:val="none" w:sz="0" w:space="0" w:color="auto"/>
            <w:bottom w:val="none" w:sz="0" w:space="0" w:color="auto"/>
            <w:right w:val="none" w:sz="0" w:space="0" w:color="auto"/>
          </w:divBdr>
        </w:div>
        <w:div w:id="277765526">
          <w:marLeft w:val="0"/>
          <w:marRight w:val="0"/>
          <w:marTop w:val="0"/>
          <w:marBottom w:val="0"/>
          <w:divBdr>
            <w:top w:val="none" w:sz="0" w:space="0" w:color="auto"/>
            <w:left w:val="none" w:sz="0" w:space="0" w:color="auto"/>
            <w:bottom w:val="none" w:sz="0" w:space="0" w:color="auto"/>
            <w:right w:val="none" w:sz="0" w:space="0" w:color="auto"/>
          </w:divBdr>
        </w:div>
      </w:divsChild>
    </w:div>
    <w:div w:id="1695158167">
      <w:bodyDiv w:val="1"/>
      <w:marLeft w:val="1"/>
      <w:marRight w:val="1"/>
      <w:marTop w:val="1"/>
      <w:marBottom w:val="1"/>
      <w:divBdr>
        <w:top w:val="none" w:sz="0" w:space="0" w:color="auto"/>
        <w:left w:val="none" w:sz="0" w:space="0" w:color="auto"/>
        <w:bottom w:val="none" w:sz="0" w:space="0" w:color="auto"/>
        <w:right w:val="none" w:sz="0" w:space="0" w:color="auto"/>
      </w:divBdr>
    </w:div>
    <w:div w:id="1706637690">
      <w:bodyDiv w:val="1"/>
      <w:marLeft w:val="1"/>
      <w:marRight w:val="1"/>
      <w:marTop w:val="1"/>
      <w:marBottom w:val="1"/>
      <w:divBdr>
        <w:top w:val="none" w:sz="0" w:space="0" w:color="auto"/>
        <w:left w:val="none" w:sz="0" w:space="0" w:color="auto"/>
        <w:bottom w:val="none" w:sz="0" w:space="0" w:color="auto"/>
        <w:right w:val="none" w:sz="0" w:space="0" w:color="auto"/>
      </w:divBdr>
    </w:div>
    <w:div w:id="1733582053">
      <w:bodyDiv w:val="1"/>
      <w:marLeft w:val="1"/>
      <w:marRight w:val="1"/>
      <w:marTop w:val="1"/>
      <w:marBottom w:val="1"/>
      <w:divBdr>
        <w:top w:val="none" w:sz="0" w:space="0" w:color="auto"/>
        <w:left w:val="none" w:sz="0" w:space="0" w:color="auto"/>
        <w:bottom w:val="none" w:sz="0" w:space="0" w:color="auto"/>
        <w:right w:val="none" w:sz="0" w:space="0" w:color="auto"/>
      </w:divBdr>
    </w:div>
    <w:div w:id="1774284320">
      <w:bodyDiv w:val="1"/>
      <w:marLeft w:val="1"/>
      <w:marRight w:val="1"/>
      <w:marTop w:val="1"/>
      <w:marBottom w:val="1"/>
      <w:divBdr>
        <w:top w:val="none" w:sz="0" w:space="0" w:color="auto"/>
        <w:left w:val="none" w:sz="0" w:space="0" w:color="auto"/>
        <w:bottom w:val="none" w:sz="0" w:space="0" w:color="auto"/>
        <w:right w:val="none" w:sz="0" w:space="0" w:color="auto"/>
      </w:divBdr>
      <w:divsChild>
        <w:div w:id="7684624">
          <w:marLeft w:val="0"/>
          <w:marRight w:val="0"/>
          <w:marTop w:val="0"/>
          <w:marBottom w:val="0"/>
          <w:divBdr>
            <w:top w:val="none" w:sz="0" w:space="0" w:color="auto"/>
            <w:left w:val="none" w:sz="0" w:space="0" w:color="auto"/>
            <w:bottom w:val="none" w:sz="0" w:space="0" w:color="auto"/>
            <w:right w:val="none" w:sz="0" w:space="0" w:color="auto"/>
          </w:divBdr>
        </w:div>
      </w:divsChild>
    </w:div>
    <w:div w:id="1774746201">
      <w:bodyDiv w:val="1"/>
      <w:marLeft w:val="1"/>
      <w:marRight w:val="1"/>
      <w:marTop w:val="1"/>
      <w:marBottom w:val="1"/>
      <w:divBdr>
        <w:top w:val="none" w:sz="0" w:space="0" w:color="auto"/>
        <w:left w:val="none" w:sz="0" w:space="0" w:color="auto"/>
        <w:bottom w:val="none" w:sz="0" w:space="0" w:color="auto"/>
        <w:right w:val="none" w:sz="0" w:space="0" w:color="auto"/>
      </w:divBdr>
    </w:div>
    <w:div w:id="1897232954">
      <w:bodyDiv w:val="1"/>
      <w:marLeft w:val="1"/>
      <w:marRight w:val="1"/>
      <w:marTop w:val="1"/>
      <w:marBottom w:val="1"/>
      <w:divBdr>
        <w:top w:val="none" w:sz="0" w:space="0" w:color="auto"/>
        <w:left w:val="none" w:sz="0" w:space="0" w:color="auto"/>
        <w:bottom w:val="none" w:sz="0" w:space="0" w:color="auto"/>
        <w:right w:val="none" w:sz="0" w:space="0" w:color="auto"/>
      </w:divBdr>
      <w:divsChild>
        <w:div w:id="1102996855">
          <w:marLeft w:val="0"/>
          <w:marRight w:val="0"/>
          <w:marTop w:val="0"/>
          <w:marBottom w:val="0"/>
          <w:divBdr>
            <w:top w:val="none" w:sz="0" w:space="0" w:color="auto"/>
            <w:left w:val="none" w:sz="0" w:space="0" w:color="auto"/>
            <w:bottom w:val="none" w:sz="0" w:space="0" w:color="auto"/>
            <w:right w:val="none" w:sz="0" w:space="0" w:color="auto"/>
          </w:divBdr>
        </w:div>
        <w:div w:id="426268125">
          <w:marLeft w:val="0"/>
          <w:marRight w:val="0"/>
          <w:marTop w:val="0"/>
          <w:marBottom w:val="0"/>
          <w:divBdr>
            <w:top w:val="none" w:sz="0" w:space="0" w:color="auto"/>
            <w:left w:val="none" w:sz="0" w:space="0" w:color="auto"/>
            <w:bottom w:val="none" w:sz="0" w:space="0" w:color="auto"/>
            <w:right w:val="none" w:sz="0" w:space="0" w:color="auto"/>
          </w:divBdr>
        </w:div>
        <w:div w:id="2065328167">
          <w:marLeft w:val="0"/>
          <w:marRight w:val="0"/>
          <w:marTop w:val="0"/>
          <w:marBottom w:val="0"/>
          <w:divBdr>
            <w:top w:val="none" w:sz="0" w:space="0" w:color="auto"/>
            <w:left w:val="none" w:sz="0" w:space="0" w:color="auto"/>
            <w:bottom w:val="none" w:sz="0" w:space="0" w:color="auto"/>
            <w:right w:val="none" w:sz="0" w:space="0" w:color="auto"/>
          </w:divBdr>
        </w:div>
        <w:div w:id="1116757639">
          <w:marLeft w:val="0"/>
          <w:marRight w:val="0"/>
          <w:marTop w:val="0"/>
          <w:marBottom w:val="0"/>
          <w:divBdr>
            <w:top w:val="none" w:sz="0" w:space="0" w:color="auto"/>
            <w:left w:val="none" w:sz="0" w:space="0" w:color="auto"/>
            <w:bottom w:val="none" w:sz="0" w:space="0" w:color="auto"/>
            <w:right w:val="none" w:sz="0" w:space="0" w:color="auto"/>
          </w:divBdr>
        </w:div>
        <w:div w:id="490414312">
          <w:marLeft w:val="0"/>
          <w:marRight w:val="0"/>
          <w:marTop w:val="0"/>
          <w:marBottom w:val="0"/>
          <w:divBdr>
            <w:top w:val="none" w:sz="0" w:space="0" w:color="auto"/>
            <w:left w:val="none" w:sz="0" w:space="0" w:color="auto"/>
            <w:bottom w:val="none" w:sz="0" w:space="0" w:color="auto"/>
            <w:right w:val="none" w:sz="0" w:space="0" w:color="auto"/>
          </w:divBdr>
        </w:div>
        <w:div w:id="35742198">
          <w:marLeft w:val="0"/>
          <w:marRight w:val="0"/>
          <w:marTop w:val="0"/>
          <w:marBottom w:val="0"/>
          <w:divBdr>
            <w:top w:val="none" w:sz="0" w:space="0" w:color="auto"/>
            <w:left w:val="none" w:sz="0" w:space="0" w:color="auto"/>
            <w:bottom w:val="none" w:sz="0" w:space="0" w:color="auto"/>
            <w:right w:val="none" w:sz="0" w:space="0" w:color="auto"/>
          </w:divBdr>
        </w:div>
        <w:div w:id="1613125464">
          <w:marLeft w:val="0"/>
          <w:marRight w:val="0"/>
          <w:marTop w:val="0"/>
          <w:marBottom w:val="0"/>
          <w:divBdr>
            <w:top w:val="none" w:sz="0" w:space="0" w:color="auto"/>
            <w:left w:val="none" w:sz="0" w:space="0" w:color="auto"/>
            <w:bottom w:val="none" w:sz="0" w:space="0" w:color="auto"/>
            <w:right w:val="none" w:sz="0" w:space="0" w:color="auto"/>
          </w:divBdr>
        </w:div>
      </w:divsChild>
    </w:div>
    <w:div w:id="1967200566">
      <w:bodyDiv w:val="1"/>
      <w:marLeft w:val="1"/>
      <w:marRight w:val="1"/>
      <w:marTop w:val="1"/>
      <w:marBottom w:val="1"/>
      <w:divBdr>
        <w:top w:val="none" w:sz="0" w:space="0" w:color="auto"/>
        <w:left w:val="none" w:sz="0" w:space="0" w:color="auto"/>
        <w:bottom w:val="none" w:sz="0" w:space="0" w:color="auto"/>
        <w:right w:val="none" w:sz="0" w:space="0" w:color="auto"/>
      </w:divBdr>
      <w:divsChild>
        <w:div w:id="1642270281">
          <w:marLeft w:val="0"/>
          <w:marRight w:val="0"/>
          <w:marTop w:val="0"/>
          <w:marBottom w:val="0"/>
          <w:divBdr>
            <w:top w:val="none" w:sz="0" w:space="0" w:color="auto"/>
            <w:left w:val="none" w:sz="0" w:space="0" w:color="auto"/>
            <w:bottom w:val="none" w:sz="0" w:space="0" w:color="auto"/>
            <w:right w:val="none" w:sz="0" w:space="0" w:color="auto"/>
          </w:divBdr>
        </w:div>
        <w:div w:id="618142050">
          <w:marLeft w:val="0"/>
          <w:marRight w:val="0"/>
          <w:marTop w:val="0"/>
          <w:marBottom w:val="0"/>
          <w:divBdr>
            <w:top w:val="none" w:sz="0" w:space="0" w:color="auto"/>
            <w:left w:val="none" w:sz="0" w:space="0" w:color="auto"/>
            <w:bottom w:val="none" w:sz="0" w:space="0" w:color="auto"/>
            <w:right w:val="none" w:sz="0" w:space="0" w:color="auto"/>
          </w:divBdr>
        </w:div>
        <w:div w:id="25496358">
          <w:marLeft w:val="0"/>
          <w:marRight w:val="0"/>
          <w:marTop w:val="0"/>
          <w:marBottom w:val="0"/>
          <w:divBdr>
            <w:top w:val="none" w:sz="0" w:space="0" w:color="auto"/>
            <w:left w:val="none" w:sz="0" w:space="0" w:color="auto"/>
            <w:bottom w:val="none" w:sz="0" w:space="0" w:color="auto"/>
            <w:right w:val="none" w:sz="0" w:space="0" w:color="auto"/>
          </w:divBdr>
        </w:div>
        <w:div w:id="742410086">
          <w:marLeft w:val="0"/>
          <w:marRight w:val="0"/>
          <w:marTop w:val="0"/>
          <w:marBottom w:val="0"/>
          <w:divBdr>
            <w:top w:val="none" w:sz="0" w:space="0" w:color="auto"/>
            <w:left w:val="none" w:sz="0" w:space="0" w:color="auto"/>
            <w:bottom w:val="none" w:sz="0" w:space="0" w:color="auto"/>
            <w:right w:val="none" w:sz="0" w:space="0" w:color="auto"/>
          </w:divBdr>
        </w:div>
        <w:div w:id="2049061943">
          <w:marLeft w:val="0"/>
          <w:marRight w:val="0"/>
          <w:marTop w:val="0"/>
          <w:marBottom w:val="0"/>
          <w:divBdr>
            <w:top w:val="none" w:sz="0" w:space="0" w:color="auto"/>
            <w:left w:val="none" w:sz="0" w:space="0" w:color="auto"/>
            <w:bottom w:val="none" w:sz="0" w:space="0" w:color="auto"/>
            <w:right w:val="none" w:sz="0" w:space="0" w:color="auto"/>
          </w:divBdr>
        </w:div>
        <w:div w:id="703291404">
          <w:marLeft w:val="0"/>
          <w:marRight w:val="0"/>
          <w:marTop w:val="0"/>
          <w:marBottom w:val="0"/>
          <w:divBdr>
            <w:top w:val="none" w:sz="0" w:space="0" w:color="auto"/>
            <w:left w:val="none" w:sz="0" w:space="0" w:color="auto"/>
            <w:bottom w:val="none" w:sz="0" w:space="0" w:color="auto"/>
            <w:right w:val="none" w:sz="0" w:space="0" w:color="auto"/>
          </w:divBdr>
        </w:div>
        <w:div w:id="1598518322">
          <w:marLeft w:val="0"/>
          <w:marRight w:val="0"/>
          <w:marTop w:val="0"/>
          <w:marBottom w:val="0"/>
          <w:divBdr>
            <w:top w:val="none" w:sz="0" w:space="0" w:color="auto"/>
            <w:left w:val="none" w:sz="0" w:space="0" w:color="auto"/>
            <w:bottom w:val="none" w:sz="0" w:space="0" w:color="auto"/>
            <w:right w:val="none" w:sz="0" w:space="0" w:color="auto"/>
          </w:divBdr>
        </w:div>
        <w:div w:id="1520002125">
          <w:marLeft w:val="0"/>
          <w:marRight w:val="0"/>
          <w:marTop w:val="0"/>
          <w:marBottom w:val="0"/>
          <w:divBdr>
            <w:top w:val="none" w:sz="0" w:space="0" w:color="auto"/>
            <w:left w:val="none" w:sz="0" w:space="0" w:color="auto"/>
            <w:bottom w:val="none" w:sz="0" w:space="0" w:color="auto"/>
            <w:right w:val="none" w:sz="0" w:space="0" w:color="auto"/>
          </w:divBdr>
        </w:div>
        <w:div w:id="1902787331">
          <w:marLeft w:val="0"/>
          <w:marRight w:val="0"/>
          <w:marTop w:val="0"/>
          <w:marBottom w:val="0"/>
          <w:divBdr>
            <w:top w:val="none" w:sz="0" w:space="0" w:color="auto"/>
            <w:left w:val="none" w:sz="0" w:space="0" w:color="auto"/>
            <w:bottom w:val="none" w:sz="0" w:space="0" w:color="auto"/>
            <w:right w:val="none" w:sz="0" w:space="0" w:color="auto"/>
          </w:divBdr>
        </w:div>
        <w:div w:id="1968730406">
          <w:marLeft w:val="0"/>
          <w:marRight w:val="0"/>
          <w:marTop w:val="0"/>
          <w:marBottom w:val="0"/>
          <w:divBdr>
            <w:top w:val="none" w:sz="0" w:space="0" w:color="auto"/>
            <w:left w:val="none" w:sz="0" w:space="0" w:color="auto"/>
            <w:bottom w:val="none" w:sz="0" w:space="0" w:color="auto"/>
            <w:right w:val="none" w:sz="0" w:space="0" w:color="auto"/>
          </w:divBdr>
        </w:div>
        <w:div w:id="2008820463">
          <w:marLeft w:val="0"/>
          <w:marRight w:val="0"/>
          <w:marTop w:val="0"/>
          <w:marBottom w:val="0"/>
          <w:divBdr>
            <w:top w:val="none" w:sz="0" w:space="0" w:color="auto"/>
            <w:left w:val="none" w:sz="0" w:space="0" w:color="auto"/>
            <w:bottom w:val="none" w:sz="0" w:space="0" w:color="auto"/>
            <w:right w:val="none" w:sz="0" w:space="0" w:color="auto"/>
          </w:divBdr>
        </w:div>
        <w:div w:id="329254097">
          <w:marLeft w:val="0"/>
          <w:marRight w:val="0"/>
          <w:marTop w:val="0"/>
          <w:marBottom w:val="0"/>
          <w:divBdr>
            <w:top w:val="none" w:sz="0" w:space="0" w:color="auto"/>
            <w:left w:val="none" w:sz="0" w:space="0" w:color="auto"/>
            <w:bottom w:val="none" w:sz="0" w:space="0" w:color="auto"/>
            <w:right w:val="none" w:sz="0" w:space="0" w:color="auto"/>
          </w:divBdr>
        </w:div>
        <w:div w:id="1501583849">
          <w:marLeft w:val="0"/>
          <w:marRight w:val="0"/>
          <w:marTop w:val="0"/>
          <w:marBottom w:val="0"/>
          <w:divBdr>
            <w:top w:val="none" w:sz="0" w:space="0" w:color="auto"/>
            <w:left w:val="none" w:sz="0" w:space="0" w:color="auto"/>
            <w:bottom w:val="none" w:sz="0" w:space="0" w:color="auto"/>
            <w:right w:val="none" w:sz="0" w:space="0" w:color="auto"/>
          </w:divBdr>
        </w:div>
        <w:div w:id="1220550964">
          <w:marLeft w:val="0"/>
          <w:marRight w:val="0"/>
          <w:marTop w:val="0"/>
          <w:marBottom w:val="0"/>
          <w:divBdr>
            <w:top w:val="none" w:sz="0" w:space="0" w:color="auto"/>
            <w:left w:val="none" w:sz="0" w:space="0" w:color="auto"/>
            <w:bottom w:val="none" w:sz="0" w:space="0" w:color="auto"/>
            <w:right w:val="none" w:sz="0" w:space="0" w:color="auto"/>
          </w:divBdr>
        </w:div>
        <w:div w:id="575747415">
          <w:marLeft w:val="0"/>
          <w:marRight w:val="0"/>
          <w:marTop w:val="0"/>
          <w:marBottom w:val="0"/>
          <w:divBdr>
            <w:top w:val="none" w:sz="0" w:space="0" w:color="auto"/>
            <w:left w:val="none" w:sz="0" w:space="0" w:color="auto"/>
            <w:bottom w:val="none" w:sz="0" w:space="0" w:color="auto"/>
            <w:right w:val="none" w:sz="0" w:space="0" w:color="auto"/>
          </w:divBdr>
          <w:divsChild>
            <w:div w:id="489295834">
              <w:marLeft w:val="0"/>
              <w:marRight w:val="0"/>
              <w:marTop w:val="0"/>
              <w:marBottom w:val="0"/>
              <w:divBdr>
                <w:top w:val="none" w:sz="0" w:space="0" w:color="auto"/>
                <w:left w:val="none" w:sz="0" w:space="0" w:color="auto"/>
                <w:bottom w:val="none" w:sz="0" w:space="0" w:color="auto"/>
                <w:right w:val="none" w:sz="0" w:space="0" w:color="auto"/>
              </w:divBdr>
              <w:divsChild>
                <w:div w:id="1284117332">
                  <w:marLeft w:val="-1"/>
                  <w:marRight w:val="-1"/>
                  <w:marTop w:val="-1"/>
                  <w:marBottom w:val="-1"/>
                  <w:divBdr>
                    <w:top w:val="none" w:sz="0" w:space="0" w:color="auto"/>
                    <w:left w:val="none" w:sz="0" w:space="0" w:color="auto"/>
                    <w:bottom w:val="none" w:sz="0" w:space="0" w:color="auto"/>
                    <w:right w:val="none" w:sz="0" w:space="0" w:color="auto"/>
                  </w:divBdr>
                </w:div>
              </w:divsChild>
            </w:div>
          </w:divsChild>
        </w:div>
      </w:divsChild>
    </w:div>
    <w:div w:id="2097940619">
      <w:bodyDiv w:val="1"/>
      <w:marLeft w:val="1"/>
      <w:marRight w:val="1"/>
      <w:marTop w:val="1"/>
      <w:marBottom w:val="1"/>
      <w:divBdr>
        <w:top w:val="none" w:sz="0" w:space="0" w:color="auto"/>
        <w:left w:val="none" w:sz="0" w:space="0" w:color="auto"/>
        <w:bottom w:val="none" w:sz="0" w:space="0" w:color="auto"/>
        <w:right w:val="none" w:sz="0" w:space="0" w:color="auto"/>
      </w:divBdr>
    </w:div>
    <w:div w:id="2123257216">
      <w:bodyDiv w:val="1"/>
      <w:marLeft w:val="1"/>
      <w:marRight w:val="1"/>
      <w:marTop w:val="1"/>
      <w:marBottom w:val="1"/>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10588.com/pub_web/swift/books/us1m/doc/agf006.htm#mt101-6-field-52a" TargetMode="External"/><Relationship Id="rId18" Type="http://schemas.openxmlformats.org/officeDocument/2006/relationships/hyperlink" Target="http://www.10588.com/pub_web/swift/books/us1m/doc/agf011.htm#mt101-11-field-21f" TargetMode="External"/><Relationship Id="rId26" Type="http://schemas.openxmlformats.org/officeDocument/2006/relationships/hyperlink" Target="http://www.10588.com/pub_web/swift/books/us1m/doc/agf019.htm#mt101-19-field-59a"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10588.com/pub_web/swift/books/us1m/doc/agf014.htm#mt101-14-field-50a" TargetMode="External"/><Relationship Id="rId34" Type="http://schemas.openxmlformats.org/officeDocument/2006/relationships/image" Target="media/image4.gif"/><Relationship Id="rId7" Type="http://schemas.openxmlformats.org/officeDocument/2006/relationships/hyperlink" Target="http://www.10588.com/pub_web/swift/books/us1m/doc/agf001.htm#mt101-1-field-20" TargetMode="External"/><Relationship Id="rId12" Type="http://schemas.openxmlformats.org/officeDocument/2006/relationships/hyperlink" Target="http://www.10588.com/pub_web/swift/books/us1m/doc/agf005.htm#mt101-5-field-50a" TargetMode="External"/><Relationship Id="rId17" Type="http://schemas.openxmlformats.org/officeDocument/2006/relationships/hyperlink" Target="http://www.10588.com/pub_web/swift/books/us1m/doc/agf010.htm#mt101-10-field-21" TargetMode="External"/><Relationship Id="rId25" Type="http://schemas.openxmlformats.org/officeDocument/2006/relationships/hyperlink" Target="http://www.10588.com/pub_web/swift/books/us1m/doc/agf018.htm#mt101-18-field-57a" TargetMode="External"/><Relationship Id="rId33" Type="http://schemas.openxmlformats.org/officeDocument/2006/relationships/image" Target="media/image3.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10588.com/pub_web/swift/books/us1m/doc/agf009.htm#mt101-9-field-25" TargetMode="External"/><Relationship Id="rId20" Type="http://schemas.openxmlformats.org/officeDocument/2006/relationships/hyperlink" Target="http://www.10588.com/pub_web/swift/books/us1m/doc/agf013.htm#mt101-13-field-32b" TargetMode="External"/><Relationship Id="rId29" Type="http://schemas.openxmlformats.org/officeDocument/2006/relationships/hyperlink" Target="http://www.10588.com/pub_web/swift/books/us1m/doc/agf022.htm#mt101-22-field-33b"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10588.com/pub_web/swift/books/us1m/doc/agf004.htm#mt101-4-field-50a" TargetMode="External"/><Relationship Id="rId24" Type="http://schemas.openxmlformats.org/officeDocument/2006/relationships/hyperlink" Target="http://www.10588.com/pub_web/swift/books/us1m/doc/agf017.htm#mt101-17-field-56a" TargetMode="External"/><Relationship Id="rId32" Type="http://schemas.openxmlformats.org/officeDocument/2006/relationships/hyperlink" Target="http://www.10588.com/pub_web/swift/books/us1m/doc/agf025.htm#mt101-25-field-36" TargetMode="External"/><Relationship Id="rId37" Type="http://schemas.openxmlformats.org/officeDocument/2006/relationships/hyperlink" Target="http://www.10588.com/pub_web/swift/books/us1m/doc/agla.htm" TargetMode="External"/><Relationship Id="rId5" Type="http://schemas.openxmlformats.org/officeDocument/2006/relationships/webSettings" Target="webSettings.xml"/><Relationship Id="rId15" Type="http://schemas.openxmlformats.org/officeDocument/2006/relationships/hyperlink" Target="http://www.10588.com/pub_web/swift/books/us1m/doc/agf008.htm#mt101-8-field-30" TargetMode="External"/><Relationship Id="rId23" Type="http://schemas.openxmlformats.org/officeDocument/2006/relationships/hyperlink" Target="http://www.10588.com/pub_web/swift/books/us1m/doc/agf016.htm#mt101-16-field-52a" TargetMode="External"/><Relationship Id="rId28" Type="http://schemas.openxmlformats.org/officeDocument/2006/relationships/hyperlink" Target="http://www.10588.com/pub_web/swift/books/us1m/doc/agf021.htm#mt101-21-field-77b" TargetMode="External"/><Relationship Id="rId36" Type="http://schemas.openxmlformats.org/officeDocument/2006/relationships/hyperlink" Target="http://www.10588.com/pub_web/swift/books/us1m/doc/agla.htm" TargetMode="External"/><Relationship Id="rId10" Type="http://schemas.openxmlformats.org/officeDocument/2006/relationships/hyperlink" Target="http://www.10588.com/pub_web/swift/books/us1m/doc/agf003.htm#mt101-3-field-28d" TargetMode="External"/><Relationship Id="rId19" Type="http://schemas.openxmlformats.org/officeDocument/2006/relationships/hyperlink" Target="http://www.10588.com/pub_web/swift/books/us1m/doc/agf012.htm#mt101-12-field-23e" TargetMode="External"/><Relationship Id="rId31" Type="http://schemas.openxmlformats.org/officeDocument/2006/relationships/hyperlink" Target="http://www.10588.com/pub_web/swift/books/us1m/doc/agf024.htm#mt101-24-field-25a" TargetMode="External"/><Relationship Id="rId4" Type="http://schemas.openxmlformats.org/officeDocument/2006/relationships/settings" Target="settings.xml"/><Relationship Id="rId9" Type="http://schemas.openxmlformats.org/officeDocument/2006/relationships/hyperlink" Target="http://www.10588.com/pub_web/swift/books/us1m/doc/agf002.htm#mt101-2-field-21r" TargetMode="External"/><Relationship Id="rId14" Type="http://schemas.openxmlformats.org/officeDocument/2006/relationships/hyperlink" Target="http://www.10588.com/pub_web/swift/books/us1m/doc/agf007.htm#mt101-7-field-51a" TargetMode="External"/><Relationship Id="rId22" Type="http://schemas.openxmlformats.org/officeDocument/2006/relationships/hyperlink" Target="http://www.10588.com/pub_web/swift/books/us1m/doc/agf015.htm#mt101-15-field-50a" TargetMode="External"/><Relationship Id="rId27" Type="http://schemas.openxmlformats.org/officeDocument/2006/relationships/hyperlink" Target="http://www.10588.com/pub_web/swift/books/us1m/doc/agf020.htm#mt101-20-field-70" TargetMode="External"/><Relationship Id="rId30" Type="http://schemas.openxmlformats.org/officeDocument/2006/relationships/hyperlink" Target="http://www.10588.com/pub_web/swift/books/us1m/doc/agf023.htm#mt101-23-field-71a" TargetMode="External"/><Relationship Id="rId35"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66</Pages>
  <Words>11360</Words>
  <Characters>62484</Characters>
  <Application>Microsoft Office Word</Application>
  <DocSecurity>0</DocSecurity>
  <Lines>520</Lines>
  <Paragraphs>147</Paragraphs>
  <ScaleCrop>false</ScaleCrop>
  <HeadingPairs>
    <vt:vector size="4" baseType="variant">
      <vt:variant>
        <vt:lpstr>Título</vt:lpstr>
      </vt:variant>
      <vt:variant>
        <vt:i4>1</vt:i4>
      </vt:variant>
      <vt:variant>
        <vt:lpstr>Títulos</vt:lpstr>
      </vt:variant>
      <vt:variant>
        <vt:i4>31</vt:i4>
      </vt:variant>
    </vt:vector>
  </HeadingPairs>
  <TitlesOfParts>
    <vt:vector size="32" baseType="lpstr">
      <vt:lpstr/>
      <vt:lpstr>        MT 101 Scope</vt:lpstr>
      <vt:lpstr>        MT 101 Format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Field Specifications</vt:lpstr>
      <vt:lpstr>        MT 101 Examples</vt:lpstr>
      <vt:lpstr>        A complete example</vt:lpstr>
      <vt:lpstr>        MT 101 Operating Procedures</vt:lpstr>
      <vt:lpstr>        MT 101 Operational Rules &amp; Checklist</vt:lpstr>
    </vt:vector>
  </TitlesOfParts>
  <Company/>
  <LinksUpToDate>false</LinksUpToDate>
  <CharactersWithSpaces>73697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Ugalde</dc:creator>
  <cp:lastModifiedBy>Agustin Ugalde</cp:lastModifiedBy>
  <cp:revision>1</cp:revision>
  <dcterms:created xsi:type="dcterms:W3CDTF">2013-02-07T19:58:00Z</dcterms:created>
  <dcterms:modified xsi:type="dcterms:W3CDTF">2013-02-07T20:07:00Z</dcterms:modified>
</cp:coreProperties>
</file>